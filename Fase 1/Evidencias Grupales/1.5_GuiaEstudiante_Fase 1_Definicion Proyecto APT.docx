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Mario Francisco Fica Sanchez , Ulises Rosales Alejos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19.171.469-5 / 23.0175.200-5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b w:val="1"/>
                <w:i w:val="1"/>
                <w:color w:val="548dd4"/>
                <w:rtl w:val="0"/>
              </w:rPr>
              <w:t xml:space="preserve">CarMatch:</w:t>
            </w:r>
            <w:r w:rsidDel="00000000" w:rsidR="00000000" w:rsidRPr="00000000">
              <w:rPr>
                <w:i w:val="1"/>
                <w:color w:val="548dd4"/>
                <w:sz w:val="20"/>
                <w:szCs w:val="20"/>
                <w:rtl w:val="0"/>
              </w:rPr>
              <w:t xml:space="preserve"> Plataforma comparativa de repuestos y servicios automotrices.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9"/>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soluciones de software</w:t>
              <w:br w:type="textWrapping"/>
            </w:r>
          </w:p>
          <w:p w:rsidR="00000000" w:rsidDel="00000000" w:rsidP="00000000" w:rsidRDefault="00000000" w:rsidRPr="00000000" w14:paraId="0000001C">
            <w:pPr>
              <w:numPr>
                <w:ilvl w:val="0"/>
                <w:numId w:val="9"/>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y análisis de datos</w:t>
              <w:br w:type="textWrapping"/>
            </w:r>
          </w:p>
          <w:p w:rsidR="00000000" w:rsidDel="00000000" w:rsidP="00000000" w:rsidRDefault="00000000" w:rsidRPr="00000000" w14:paraId="0000001D">
            <w:pPr>
              <w:numPr>
                <w:ilvl w:val="0"/>
                <w:numId w:val="9"/>
              </w:numPr>
              <w:ind w:left="720" w:hanging="360"/>
              <w:rPr>
                <w:i w:val="1"/>
                <w:color w:val="548dd4"/>
                <w:sz w:val="20"/>
                <w:szCs w:val="20"/>
                <w:u w:val="none"/>
              </w:rPr>
            </w:pPr>
            <w:r w:rsidDel="00000000" w:rsidR="00000000" w:rsidRPr="00000000">
              <w:rPr>
                <w:i w:val="1"/>
                <w:color w:val="548dd4"/>
                <w:sz w:val="20"/>
                <w:szCs w:val="20"/>
                <w:rtl w:val="0"/>
              </w:rPr>
              <w:t xml:space="preserve">Implementación de sistemas informáticos para optimización de procesos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color w:val="548dd4"/>
                <w:sz w:val="20"/>
                <w:szCs w:val="20"/>
              </w:rPr>
            </w:pPr>
            <w:r w:rsidDel="00000000" w:rsidR="00000000" w:rsidRPr="00000000">
              <w:rPr>
                <w:b w:val="1"/>
                <w:i w:val="1"/>
                <w:color w:val="548dd4"/>
                <w:sz w:val="20"/>
                <w:szCs w:val="20"/>
                <w:rtl w:val="0"/>
              </w:rPr>
              <w:t xml:space="preserve">Desarrollar una solución de software</w:t>
            </w:r>
            <w:r w:rsidDel="00000000" w:rsidR="00000000" w:rsidRPr="00000000">
              <w:rPr>
                <w:i w:val="1"/>
                <w:color w:val="548dd4"/>
                <w:sz w:val="20"/>
                <w:szCs w:val="20"/>
                <w:rtl w:val="0"/>
              </w:rPr>
              <w:t xml:space="preserve"> utilizando técnicas que permitan sistematizar el proceso de desarrollo y mantenimiento, asegurando el logro de los objetivos.</w:t>
              <w:br w:type="textWrapping"/>
            </w:r>
          </w:p>
          <w:p w:rsidR="00000000" w:rsidDel="00000000" w:rsidP="00000000" w:rsidRDefault="00000000" w:rsidRPr="00000000" w14:paraId="00000021">
            <w:pPr>
              <w:numPr>
                <w:ilvl w:val="0"/>
                <w:numId w:val="4"/>
              </w:numPr>
              <w:spacing w:after="0" w:afterAutospacing="0"/>
              <w:ind w:left="720" w:hanging="360"/>
              <w:rPr>
                <w:i w:val="1"/>
                <w:color w:val="548dd4"/>
                <w:sz w:val="20"/>
                <w:szCs w:val="20"/>
                <w:u w:val="none"/>
              </w:rPr>
            </w:pPr>
            <w:r w:rsidDel="00000000" w:rsidR="00000000" w:rsidRPr="00000000">
              <w:rPr>
                <w:b w:val="1"/>
                <w:i w:val="1"/>
                <w:color w:val="548dd4"/>
                <w:sz w:val="20"/>
                <w:szCs w:val="20"/>
                <w:rtl w:val="0"/>
              </w:rPr>
              <w:t xml:space="preserve">Construir modelos de datos</w:t>
            </w:r>
            <w:r w:rsidDel="00000000" w:rsidR="00000000" w:rsidRPr="00000000">
              <w:rPr>
                <w:i w:val="1"/>
                <w:color w:val="548dd4"/>
                <w:sz w:val="20"/>
                <w:szCs w:val="20"/>
                <w:rtl w:val="0"/>
              </w:rPr>
              <w:t xml:space="preserve"> para soportar los requerimientos de la organización de acuerdo a un diseño definido y escalable en el tiempo.</w:t>
              <w:br w:type="textWrapping"/>
            </w:r>
          </w:p>
          <w:p w:rsidR="00000000" w:rsidDel="00000000" w:rsidP="00000000" w:rsidRDefault="00000000" w:rsidRPr="00000000" w14:paraId="00000022">
            <w:pPr>
              <w:numPr>
                <w:ilvl w:val="0"/>
                <w:numId w:val="4"/>
              </w:numPr>
              <w:spacing w:after="0" w:afterAutospacing="0"/>
              <w:ind w:left="720" w:hanging="360"/>
              <w:rPr>
                <w:i w:val="1"/>
                <w:color w:val="548dd4"/>
                <w:sz w:val="20"/>
                <w:szCs w:val="20"/>
                <w:u w:val="none"/>
              </w:rPr>
            </w:pPr>
            <w:r w:rsidDel="00000000" w:rsidR="00000000" w:rsidRPr="00000000">
              <w:rPr>
                <w:b w:val="1"/>
                <w:i w:val="1"/>
                <w:color w:val="548dd4"/>
                <w:sz w:val="20"/>
                <w:szCs w:val="20"/>
                <w:rtl w:val="0"/>
              </w:rPr>
              <w:t xml:space="preserve">Programar consultas o rutinas</w:t>
            </w:r>
            <w:r w:rsidDel="00000000" w:rsidR="00000000" w:rsidRPr="00000000">
              <w:rPr>
                <w:i w:val="1"/>
                <w:color w:val="548dd4"/>
                <w:sz w:val="20"/>
                <w:szCs w:val="20"/>
                <w:rtl w:val="0"/>
              </w:rPr>
              <w:t xml:space="preserve"> para manipular información en una base de datos según requerimientos.</w:t>
              <w:br w:type="textWrapping"/>
            </w:r>
          </w:p>
          <w:p w:rsidR="00000000" w:rsidDel="00000000" w:rsidP="00000000" w:rsidRDefault="00000000" w:rsidRPr="00000000" w14:paraId="00000023">
            <w:pPr>
              <w:numPr>
                <w:ilvl w:val="0"/>
                <w:numId w:val="4"/>
              </w:numPr>
              <w:spacing w:after="0" w:afterAutospacing="0"/>
              <w:ind w:left="720" w:hanging="360"/>
              <w:rPr>
                <w:i w:val="1"/>
                <w:color w:val="548dd4"/>
                <w:sz w:val="20"/>
                <w:szCs w:val="20"/>
                <w:u w:val="none"/>
              </w:rPr>
            </w:pPr>
            <w:r w:rsidDel="00000000" w:rsidR="00000000" w:rsidRPr="00000000">
              <w:rPr>
                <w:b w:val="1"/>
                <w:i w:val="1"/>
                <w:color w:val="548dd4"/>
                <w:sz w:val="20"/>
                <w:szCs w:val="20"/>
                <w:rtl w:val="0"/>
              </w:rPr>
              <w:t xml:space="preserve">Implementar soluciones sistémicas integrales</w:t>
            </w:r>
            <w:r w:rsidDel="00000000" w:rsidR="00000000" w:rsidRPr="00000000">
              <w:rPr>
                <w:i w:val="1"/>
                <w:color w:val="548dd4"/>
                <w:sz w:val="20"/>
                <w:szCs w:val="20"/>
                <w:rtl w:val="0"/>
              </w:rPr>
              <w:t xml:space="preserve"> para automatizar u optimizar procesos de negocio.</w:t>
              <w:br w:type="textWrapping"/>
            </w:r>
          </w:p>
          <w:p w:rsidR="00000000" w:rsidDel="00000000" w:rsidP="00000000" w:rsidRDefault="00000000" w:rsidRPr="00000000" w14:paraId="00000024">
            <w:pPr>
              <w:numPr>
                <w:ilvl w:val="0"/>
                <w:numId w:val="4"/>
              </w:numPr>
              <w:spacing w:after="0" w:afterAutospacing="0"/>
              <w:ind w:left="720" w:hanging="360"/>
              <w:rPr>
                <w:i w:val="1"/>
                <w:color w:val="548dd4"/>
                <w:sz w:val="20"/>
                <w:szCs w:val="20"/>
                <w:u w:val="none"/>
              </w:rPr>
            </w:pPr>
            <w:r w:rsidDel="00000000" w:rsidR="00000000" w:rsidRPr="00000000">
              <w:rPr>
                <w:b w:val="1"/>
                <w:i w:val="1"/>
                <w:color w:val="548dd4"/>
                <w:sz w:val="20"/>
                <w:szCs w:val="20"/>
                <w:rtl w:val="0"/>
              </w:rPr>
              <w:t xml:space="preserve">Gestionar proyectos informáticos</w:t>
            </w:r>
            <w:r w:rsidDel="00000000" w:rsidR="00000000" w:rsidRPr="00000000">
              <w:rPr>
                <w:i w:val="1"/>
                <w:color w:val="548dd4"/>
                <w:sz w:val="20"/>
                <w:szCs w:val="20"/>
                <w:rtl w:val="0"/>
              </w:rPr>
              <w:t xml:space="preserve">, ofreciendo alternativas para la toma de decisiones de acuerdo con requerimientos de la organización.</w:t>
              <w:br w:type="textWrapping"/>
            </w:r>
          </w:p>
          <w:p w:rsidR="00000000" w:rsidDel="00000000" w:rsidP="00000000" w:rsidRDefault="00000000" w:rsidRPr="00000000" w14:paraId="00000025">
            <w:pPr>
              <w:numPr>
                <w:ilvl w:val="0"/>
                <w:numId w:val="4"/>
              </w:numPr>
              <w:ind w:left="720" w:hanging="360"/>
              <w:rPr>
                <w:i w:val="1"/>
                <w:color w:val="548dd4"/>
                <w:sz w:val="20"/>
                <w:szCs w:val="20"/>
                <w:u w:val="none"/>
              </w:rPr>
            </w:pPr>
            <w:r w:rsidDel="00000000" w:rsidR="00000000" w:rsidRPr="00000000">
              <w:rPr>
                <w:b w:val="1"/>
                <w:i w:val="1"/>
                <w:color w:val="548dd4"/>
                <w:sz w:val="20"/>
                <w:szCs w:val="20"/>
                <w:rtl w:val="0"/>
              </w:rPr>
              <w:t xml:space="preserve">Capacidad para generar ideas y soluciones innovadoras</w:t>
            </w:r>
            <w:r w:rsidDel="00000000" w:rsidR="00000000" w:rsidRPr="00000000">
              <w:rPr>
                <w:i w:val="1"/>
                <w:color w:val="548dd4"/>
                <w:sz w:val="20"/>
                <w:szCs w:val="20"/>
                <w:rtl w:val="0"/>
              </w:rPr>
              <w:t xml:space="preserve"> que respondan a necesidades productivas o sociales.</w:t>
            </w:r>
          </w:p>
          <w:p w:rsidR="00000000" w:rsidDel="00000000" w:rsidP="00000000" w:rsidRDefault="00000000" w:rsidRPr="00000000" w14:paraId="00000026">
            <w:pPr>
              <w:rPr>
                <w:b w:val="1"/>
              </w:rPr>
            </w:pP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i w:val="1"/>
                <w:color w:val="548dd4"/>
                <w:sz w:val="20"/>
                <w:szCs w:val="20"/>
                <w:rtl w:val="0"/>
              </w:rPr>
              <w:t xml:space="preserve">CarMatch surge como respuesta a un problema real que enfrentan diariamente los conductores: la </w:t>
            </w:r>
            <w:r w:rsidDel="00000000" w:rsidR="00000000" w:rsidRPr="00000000">
              <w:rPr>
                <w:b w:val="1"/>
                <w:i w:val="1"/>
                <w:color w:val="548dd4"/>
                <w:sz w:val="20"/>
                <w:szCs w:val="20"/>
                <w:rtl w:val="0"/>
              </w:rPr>
              <w:t xml:space="preserve">pérdida de tiempo buscando repuestos, partes y accesorios automotrices</w:t>
            </w:r>
            <w:r w:rsidDel="00000000" w:rsidR="00000000" w:rsidRPr="00000000">
              <w:rPr>
                <w:i w:val="1"/>
                <w:color w:val="548dd4"/>
                <w:sz w:val="20"/>
                <w:szCs w:val="20"/>
                <w:rtl w:val="0"/>
              </w:rPr>
              <w:t xml:space="preserve"> en distintas tiendas y portales en línea. En el contexto chileno, donde existe una alta demanda por soluciones digitales que optimicen procesos de compra, la propuesta ofrece un valor directo al usuario final al centralizar información y facilitar la toma de decisiones.</w:t>
            </w:r>
          </w:p>
          <w:p w:rsidR="00000000" w:rsidDel="00000000" w:rsidP="00000000" w:rsidRDefault="00000000" w:rsidRPr="00000000" w14:paraId="0000002E">
            <w:pPr>
              <w:spacing w:after="240" w:before="240" w:lineRule="auto"/>
              <w:jc w:val="both"/>
              <w:rPr>
                <w:i w:val="1"/>
                <w:color w:val="548dd4"/>
                <w:sz w:val="20"/>
                <w:szCs w:val="20"/>
              </w:rPr>
            </w:pPr>
            <w:r w:rsidDel="00000000" w:rsidR="00000000" w:rsidRPr="00000000">
              <w:rPr>
                <w:i w:val="1"/>
                <w:color w:val="548dd4"/>
                <w:sz w:val="20"/>
                <w:szCs w:val="20"/>
                <w:rtl w:val="0"/>
              </w:rPr>
              <w:t xml:space="preserve">Desde la perspectiva laboral de la Ingeniería Informática, el proyecto es relevante porque integra </w:t>
            </w:r>
            <w:r w:rsidDel="00000000" w:rsidR="00000000" w:rsidRPr="00000000">
              <w:rPr>
                <w:b w:val="1"/>
                <w:i w:val="1"/>
                <w:color w:val="548dd4"/>
                <w:sz w:val="20"/>
                <w:szCs w:val="20"/>
                <w:rtl w:val="0"/>
              </w:rPr>
              <w:t xml:space="preserve">automatización (N8N para webscraping), procesamiento backend (Django), persistencia de datos (PostgreSQL en GCP) y visualización (Next.js)</w:t>
            </w:r>
            <w:r w:rsidDel="00000000" w:rsidR="00000000" w:rsidRPr="00000000">
              <w:rPr>
                <w:i w:val="1"/>
                <w:color w:val="548dd4"/>
                <w:sz w:val="20"/>
                <w:szCs w:val="20"/>
                <w:rtl w:val="0"/>
              </w:rPr>
              <w:t xml:space="preserve">. Estos elementos representan competencias de alta demanda en el mercado actual, donde la </w:t>
            </w:r>
            <w:r w:rsidDel="00000000" w:rsidR="00000000" w:rsidRPr="00000000">
              <w:rPr>
                <w:b w:val="1"/>
                <w:i w:val="1"/>
                <w:color w:val="548dd4"/>
                <w:sz w:val="20"/>
                <w:szCs w:val="20"/>
                <w:rtl w:val="0"/>
              </w:rPr>
              <w:t xml:space="preserve">gestión y explotación de datos</w:t>
            </w:r>
            <w:r w:rsidDel="00000000" w:rsidR="00000000" w:rsidRPr="00000000">
              <w:rPr>
                <w:i w:val="1"/>
                <w:color w:val="548dd4"/>
                <w:sz w:val="20"/>
                <w:szCs w:val="20"/>
                <w:rtl w:val="0"/>
              </w:rPr>
              <w:t xml:space="preserve"> son clave para generar valor.</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color w:val="548dd4"/>
                <w:sz w:val="20"/>
                <w:szCs w:val="20"/>
                <w:rtl w:val="0"/>
              </w:rPr>
              <w:t xml:space="preserve">El impacto se orienta principalmente a:</w:t>
            </w:r>
          </w:p>
          <w:p w:rsidR="00000000" w:rsidDel="00000000" w:rsidP="00000000" w:rsidRDefault="00000000" w:rsidRPr="00000000" w14:paraId="00000030">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Usuarios de vehículos</w:t>
            </w:r>
            <w:r w:rsidDel="00000000" w:rsidR="00000000" w:rsidRPr="00000000">
              <w:rPr>
                <w:i w:val="1"/>
                <w:color w:val="548dd4"/>
                <w:sz w:val="20"/>
                <w:szCs w:val="20"/>
                <w:rtl w:val="0"/>
              </w:rPr>
              <w:t xml:space="preserve"> en Chile que buscan optimizar costos y tiempos al adquirir repuestos.</w:t>
              <w:br w:type="textWrapping"/>
            </w:r>
          </w:p>
          <w:p w:rsidR="00000000" w:rsidDel="00000000" w:rsidP="00000000" w:rsidRDefault="00000000" w:rsidRPr="00000000" w14:paraId="00000031">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Empresas del rubro automotriz</w:t>
            </w:r>
            <w:r w:rsidDel="00000000" w:rsidR="00000000" w:rsidRPr="00000000">
              <w:rPr>
                <w:i w:val="1"/>
                <w:color w:val="548dd4"/>
                <w:sz w:val="20"/>
                <w:szCs w:val="20"/>
                <w:rtl w:val="0"/>
              </w:rPr>
              <w:t xml:space="preserve"> que pueden aprovechar la plataforma como canal adicional de visibilidad.</w:t>
              <w:br w:type="textWrapping"/>
            </w:r>
          </w:p>
          <w:p w:rsidR="00000000" w:rsidDel="00000000" w:rsidP="00000000" w:rsidRDefault="00000000" w:rsidRPr="00000000" w14:paraId="00000032">
            <w:pPr>
              <w:numPr>
                <w:ilvl w:val="0"/>
                <w:numId w:val="8"/>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El campo profesional de la informática</w:t>
            </w:r>
            <w:r w:rsidDel="00000000" w:rsidR="00000000" w:rsidRPr="00000000">
              <w:rPr>
                <w:i w:val="1"/>
                <w:color w:val="548dd4"/>
                <w:sz w:val="20"/>
                <w:szCs w:val="20"/>
                <w:rtl w:val="0"/>
              </w:rPr>
              <w:t xml:space="preserve">, al demostrar cómo una solución sistémica puede atender una necesidad concreta del mercado.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before="24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CarMatch es una </w:t>
            </w:r>
            <w:r w:rsidDel="00000000" w:rsidR="00000000" w:rsidRPr="00000000">
              <w:rPr>
                <w:b w:val="1"/>
                <w:i w:val="1"/>
                <w:color w:val="548dd4"/>
                <w:sz w:val="20"/>
                <w:szCs w:val="20"/>
                <w:highlight w:val="white"/>
                <w:rtl w:val="0"/>
              </w:rPr>
              <w:t xml:space="preserve">plataforma comparativa de repuestos y servicios automotrices</w:t>
            </w:r>
            <w:r w:rsidDel="00000000" w:rsidR="00000000" w:rsidRPr="00000000">
              <w:rPr>
                <w:i w:val="1"/>
                <w:color w:val="548dd4"/>
                <w:sz w:val="20"/>
                <w:szCs w:val="20"/>
                <w:highlight w:val="white"/>
                <w:rtl w:val="0"/>
              </w:rPr>
              <w:t xml:space="preserve"> que recopila información desde múltiples portales web mediante procesos de “</w:t>
            </w:r>
            <w:r w:rsidDel="00000000" w:rsidR="00000000" w:rsidRPr="00000000">
              <w:rPr>
                <w:b w:val="1"/>
                <w:i w:val="1"/>
                <w:color w:val="548dd4"/>
                <w:sz w:val="20"/>
                <w:szCs w:val="20"/>
                <w:highlight w:val="white"/>
                <w:rtl w:val="0"/>
              </w:rPr>
              <w:t xml:space="preserve">web scraping</w:t>
            </w:r>
            <w:r w:rsidDel="00000000" w:rsidR="00000000" w:rsidRPr="00000000">
              <w:rPr>
                <w:i w:val="1"/>
                <w:color w:val="548dd4"/>
                <w:sz w:val="20"/>
                <w:szCs w:val="20"/>
                <w:highlight w:val="white"/>
                <w:rtl w:val="0"/>
              </w:rPr>
              <w:t xml:space="preserve">” automatizado. La información recolectada se almacena en una base de datos en la nube (PostgreSQL en GCP), y posteriormente se expone a los usuarios a través de un </w:t>
            </w:r>
            <w:r w:rsidDel="00000000" w:rsidR="00000000" w:rsidRPr="00000000">
              <w:rPr>
                <w:b w:val="1"/>
                <w:i w:val="1"/>
                <w:color w:val="548dd4"/>
                <w:sz w:val="20"/>
                <w:szCs w:val="20"/>
                <w:highlight w:val="white"/>
                <w:rtl w:val="0"/>
              </w:rPr>
              <w:t xml:space="preserve">frontend intuitivo desarrollado en Next.js</w:t>
            </w:r>
            <w:r w:rsidDel="00000000" w:rsidR="00000000" w:rsidRPr="00000000">
              <w:rPr>
                <w:i w:val="1"/>
                <w:color w:val="548dd4"/>
                <w:sz w:val="20"/>
                <w:szCs w:val="20"/>
                <w:highlight w:val="white"/>
                <w:rtl w:val="0"/>
              </w:rPr>
              <w:t xml:space="preserve">, consumiendo datos de una </w:t>
            </w:r>
            <w:r w:rsidDel="00000000" w:rsidR="00000000" w:rsidRPr="00000000">
              <w:rPr>
                <w:b w:val="1"/>
                <w:i w:val="1"/>
                <w:color w:val="548dd4"/>
                <w:sz w:val="20"/>
                <w:szCs w:val="20"/>
                <w:highlight w:val="white"/>
                <w:rtl w:val="0"/>
              </w:rPr>
              <w:t xml:space="preserve">API REST construida en Django</w:t>
            </w:r>
            <w:r w:rsidDel="00000000" w:rsidR="00000000" w:rsidRPr="00000000">
              <w:rPr>
                <w:i w:val="1"/>
                <w:color w:val="548dd4"/>
                <w:sz w:val="20"/>
                <w:szCs w:val="20"/>
                <w:highlight w:val="white"/>
                <w:rtl w:val="0"/>
              </w:rPr>
              <w:t xml:space="preserve">.</w:t>
            </w:r>
          </w:p>
          <w:p w:rsidR="00000000" w:rsidDel="00000000" w:rsidP="00000000" w:rsidRDefault="00000000" w:rsidRPr="00000000" w14:paraId="00000036">
            <w:pPr>
              <w:spacing w:after="240" w:before="24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El objetivo central es permitir que el usuario final pueda </w:t>
            </w:r>
            <w:r w:rsidDel="00000000" w:rsidR="00000000" w:rsidRPr="00000000">
              <w:rPr>
                <w:b w:val="1"/>
                <w:i w:val="1"/>
                <w:color w:val="548dd4"/>
                <w:sz w:val="20"/>
                <w:szCs w:val="20"/>
                <w:highlight w:val="white"/>
                <w:rtl w:val="0"/>
              </w:rPr>
              <w:t xml:space="preserve">buscar, filtrar y comparar opciones de repuestos y accesorios</w:t>
            </w:r>
            <w:r w:rsidDel="00000000" w:rsidR="00000000" w:rsidRPr="00000000">
              <w:rPr>
                <w:i w:val="1"/>
                <w:color w:val="548dd4"/>
                <w:sz w:val="20"/>
                <w:szCs w:val="20"/>
                <w:highlight w:val="white"/>
                <w:rtl w:val="0"/>
              </w:rPr>
              <w:t xml:space="preserve"> de forma rápida, confiable y transparente, ahorrando tiempo y esfuerzo.</w:t>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vincula directamente con el perfil de egreso de </w:t>
            </w:r>
            <w:r w:rsidDel="00000000" w:rsidR="00000000" w:rsidRPr="00000000">
              <w:rPr>
                <w:b w:val="1"/>
                <w:i w:val="1"/>
                <w:color w:val="548dd4"/>
                <w:sz w:val="20"/>
                <w:szCs w:val="20"/>
                <w:rtl w:val="0"/>
              </w:rPr>
              <w:t xml:space="preserve">Ingeniería Informática</w:t>
            </w:r>
            <w:r w:rsidDel="00000000" w:rsidR="00000000" w:rsidRPr="00000000">
              <w:rPr>
                <w:i w:val="1"/>
                <w:color w:val="548dd4"/>
                <w:sz w:val="20"/>
                <w:szCs w:val="20"/>
                <w:rtl w:val="0"/>
              </w:rPr>
              <w:t xml:space="preserve">, ya que exige la</w:t>
            </w:r>
            <w:r w:rsidDel="00000000" w:rsidR="00000000" w:rsidRPr="00000000">
              <w:rPr>
                <w:b w:val="1"/>
                <w:i w:val="1"/>
                <w:color w:val="548dd4"/>
                <w:sz w:val="20"/>
                <w:szCs w:val="20"/>
                <w:rtl w:val="0"/>
              </w:rPr>
              <w:t xml:space="preserve"> aplicación de competencias clave</w:t>
            </w:r>
            <w:r w:rsidDel="00000000" w:rsidR="00000000" w:rsidRPr="00000000">
              <w:rPr>
                <w:i w:val="1"/>
                <w:color w:val="548dd4"/>
                <w:sz w:val="20"/>
                <w:szCs w:val="20"/>
                <w:rtl w:val="0"/>
              </w:rPr>
              <w:t xml:space="preserve">, entre ellas:</w:t>
            </w:r>
          </w:p>
          <w:p w:rsidR="00000000" w:rsidDel="00000000" w:rsidP="00000000" w:rsidRDefault="00000000" w:rsidRPr="00000000" w14:paraId="0000003B">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Desarrollar soluciones de software</w:t>
            </w:r>
            <w:r w:rsidDel="00000000" w:rsidR="00000000" w:rsidRPr="00000000">
              <w:rPr>
                <w:i w:val="1"/>
                <w:color w:val="548dd4"/>
                <w:sz w:val="20"/>
                <w:szCs w:val="20"/>
                <w:rtl w:val="0"/>
              </w:rPr>
              <w:t xml:space="preserve"> (implementación de API REST y frontend).</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Construir modelos de datos escalables</w:t>
            </w:r>
            <w:r w:rsidDel="00000000" w:rsidR="00000000" w:rsidRPr="00000000">
              <w:rPr>
                <w:i w:val="1"/>
                <w:color w:val="548dd4"/>
                <w:sz w:val="20"/>
                <w:szCs w:val="20"/>
                <w:rtl w:val="0"/>
              </w:rPr>
              <w:t xml:space="preserve"> (estructura de la base en PostgreSQL).</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Implementar soluciones integrales</w:t>
            </w:r>
            <w:r w:rsidDel="00000000" w:rsidR="00000000" w:rsidRPr="00000000">
              <w:rPr>
                <w:i w:val="1"/>
                <w:color w:val="548dd4"/>
                <w:sz w:val="20"/>
                <w:szCs w:val="20"/>
                <w:rtl w:val="0"/>
              </w:rPr>
              <w:t xml:space="preserve"> (automatización con N8N y despliegue en la nube de GCP).</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Gestionar proyectos informáticos</w:t>
            </w:r>
            <w:r w:rsidDel="00000000" w:rsidR="00000000" w:rsidRPr="00000000">
              <w:rPr>
                <w:i w:val="1"/>
                <w:color w:val="548dd4"/>
                <w:sz w:val="20"/>
                <w:szCs w:val="20"/>
                <w:rtl w:val="0"/>
              </w:rPr>
              <w:t xml:space="preserve"> (planificación, organización de tareas y validación de resultados).</w:t>
              <w:br w:type="textWrapping"/>
            </w:r>
          </w:p>
          <w:p w:rsidR="00000000" w:rsidDel="00000000" w:rsidP="00000000" w:rsidRDefault="00000000" w:rsidRPr="00000000" w14:paraId="0000003F">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Generar soluciones innovadoras</w:t>
            </w:r>
            <w:r w:rsidDel="00000000" w:rsidR="00000000" w:rsidRPr="00000000">
              <w:rPr>
                <w:i w:val="1"/>
                <w:color w:val="548dd4"/>
                <w:sz w:val="20"/>
                <w:szCs w:val="20"/>
                <w:rtl w:val="0"/>
              </w:rPr>
              <w:t xml:space="preserve"> que respondan a una necesidad real de los usuarios.</w:t>
              <w:br w:type="textWrapping"/>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En este sentido, CarMatch no solo aplica lo aprendido en la carrera, sino que también </w:t>
            </w:r>
            <w:r w:rsidDel="00000000" w:rsidR="00000000" w:rsidRPr="00000000">
              <w:rPr>
                <w:b w:val="1"/>
                <w:i w:val="1"/>
                <w:color w:val="548dd4"/>
                <w:sz w:val="20"/>
                <w:szCs w:val="20"/>
                <w:rtl w:val="0"/>
              </w:rPr>
              <w:t xml:space="preserve">lo pone a prueba en un escenario real y alineado con los desafíos actuales del mercado tecnológico</w:t>
            </w:r>
            <w:r w:rsidDel="00000000" w:rsidR="00000000" w:rsidRPr="00000000">
              <w:rPr>
                <w:i w:val="1"/>
                <w:color w:val="548dd4"/>
                <w:sz w:val="20"/>
                <w:szCs w:val="20"/>
                <w:rtl w:val="0"/>
              </w:rPr>
              <w:t xml:space="preserve">.</w:t>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i w:val="1"/>
                <w:color w:val="548dd4"/>
                <w:sz w:val="20"/>
                <w:szCs w:val="20"/>
                <w:rtl w:val="0"/>
              </w:rPr>
              <w:t xml:space="preserve">Mi trayectoria académica y laboral se ha orientado al desarrollo de software, gestión de datos y analítica aplicada en distintas industrias. Proyectos previos como la implementación de dashboards en Ruka Store, el diseño de pipelines de datos para Movistar Chile y evaluaciones de Big Data en Duoc UC me han permitido adquirir habilidades técnicas y de gestión que ahora se consolidan en CarMatch.</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refleja mis intereses profesionales en áreas como:</w:t>
            </w:r>
          </w:p>
          <w:p w:rsidR="00000000" w:rsidDel="00000000" w:rsidP="00000000" w:rsidRDefault="00000000" w:rsidRPr="00000000" w14:paraId="00000044">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Ingeniería de datos y automatización de procesos</w:t>
            </w:r>
            <w:r w:rsidDel="00000000" w:rsidR="00000000" w:rsidRPr="00000000">
              <w:rPr>
                <w:i w:val="1"/>
                <w:color w:val="548dd4"/>
                <w:sz w:val="20"/>
                <w:szCs w:val="20"/>
                <w:rtl w:val="0"/>
              </w:rPr>
              <w:t xml:space="preserve">.</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software con enfoque en experiencia de usuario</w:t>
            </w:r>
            <w:r w:rsidDel="00000000" w:rsidR="00000000" w:rsidRPr="00000000">
              <w:rPr>
                <w:i w:val="1"/>
                <w:color w:val="548dd4"/>
                <w:sz w:val="20"/>
                <w:szCs w:val="20"/>
                <w:rtl w:val="0"/>
              </w:rPr>
              <w:t xml:space="preserve">.</w:t>
              <w:br w:type="textWrapping"/>
            </w:r>
          </w:p>
          <w:p w:rsidR="00000000" w:rsidDel="00000000" w:rsidP="00000000" w:rsidRDefault="00000000" w:rsidRPr="00000000" w14:paraId="00000046">
            <w:pPr>
              <w:numPr>
                <w:ilvl w:val="0"/>
                <w:numId w:val="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Aplicación de tecnologías en la nube para soluciones escalables</w:t>
            </w:r>
            <w:r w:rsidDel="00000000" w:rsidR="00000000" w:rsidRPr="00000000">
              <w:rPr>
                <w:i w:val="1"/>
                <w:color w:val="548dd4"/>
                <w:sz w:val="20"/>
                <w:szCs w:val="20"/>
                <w:rtl w:val="0"/>
              </w:rPr>
              <w:t xml:space="preserve">.</w:t>
              <w:br w:type="textWrapping"/>
            </w:r>
          </w:p>
          <w:p w:rsidR="00000000" w:rsidDel="00000000" w:rsidP="00000000" w:rsidRDefault="00000000" w:rsidRPr="00000000" w14:paraId="00000047">
            <w:pPr>
              <w:spacing w:after="240" w:before="240" w:lineRule="auto"/>
              <w:jc w:val="both"/>
              <w:rPr>
                <w:i w:val="1"/>
                <w:color w:val="548dd4"/>
                <w:sz w:val="20"/>
                <w:szCs w:val="20"/>
              </w:rPr>
            </w:pPr>
            <w:r w:rsidDel="00000000" w:rsidR="00000000" w:rsidRPr="00000000">
              <w:rPr>
                <w:i w:val="1"/>
                <w:color w:val="548dd4"/>
                <w:sz w:val="20"/>
                <w:szCs w:val="20"/>
                <w:rtl w:val="0"/>
              </w:rPr>
              <w:t xml:space="preserve">Al finalizar, CarMatch será no solo un producto académico, sino también un </w:t>
            </w:r>
            <w:r w:rsidDel="00000000" w:rsidR="00000000" w:rsidRPr="00000000">
              <w:rPr>
                <w:b w:val="1"/>
                <w:i w:val="1"/>
                <w:color w:val="548dd4"/>
                <w:sz w:val="20"/>
                <w:szCs w:val="20"/>
                <w:rtl w:val="0"/>
              </w:rPr>
              <w:t xml:space="preserve">aporte directo a mi perfil profesional</w:t>
            </w:r>
            <w:r w:rsidDel="00000000" w:rsidR="00000000" w:rsidRPr="00000000">
              <w:rPr>
                <w:i w:val="1"/>
                <w:color w:val="548dd4"/>
                <w:sz w:val="20"/>
                <w:szCs w:val="20"/>
                <w:rtl w:val="0"/>
              </w:rPr>
              <w:t xml:space="preserve">, aumentando mi empleabilidad y demostrando mi capacidad para liderar soluciones completas de TI.</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spacing w:after="240" w:before="240" w:lineRule="auto"/>
              <w:rPr>
                <w:i w:val="1"/>
                <w:color w:val="548dd4"/>
                <w:sz w:val="20"/>
                <w:szCs w:val="20"/>
              </w:rPr>
            </w:pPr>
            <w:r w:rsidDel="00000000" w:rsidR="00000000" w:rsidRPr="00000000">
              <w:rPr>
                <w:i w:val="1"/>
                <w:color w:val="548dd4"/>
                <w:sz w:val="20"/>
                <w:szCs w:val="20"/>
                <w:rtl w:val="0"/>
              </w:rPr>
              <w:t xml:space="preserve">El proyecto es factible de realizar dentro del semestre considerando:</w:t>
            </w:r>
          </w:p>
          <w:p w:rsidR="00000000" w:rsidDel="00000000" w:rsidP="00000000" w:rsidRDefault="00000000" w:rsidRPr="00000000" w14:paraId="0000004C">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Duración y horas de la asignatura</w:t>
            </w:r>
            <w:r w:rsidDel="00000000" w:rsidR="00000000" w:rsidRPr="00000000">
              <w:rPr>
                <w:i w:val="1"/>
                <w:color w:val="548dd4"/>
                <w:sz w:val="20"/>
                <w:szCs w:val="20"/>
                <w:rtl w:val="0"/>
              </w:rPr>
              <w:t xml:space="preserve">: el alcance ha sido dimensionado en tareas progresivas (scraping, backend, base de datos, frontend).</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Recursos tecnológicos</w:t>
            </w:r>
            <w:r w:rsidDel="00000000" w:rsidR="00000000" w:rsidRPr="00000000">
              <w:rPr>
                <w:i w:val="1"/>
                <w:color w:val="548dd4"/>
                <w:sz w:val="20"/>
                <w:szCs w:val="20"/>
                <w:rtl w:val="0"/>
              </w:rPr>
              <w:t xml:space="preserve">: se utilizará infraestructura gratuita/asequible de Google Cloud Platform, frameworks open source (Django, Next.js) y N8N para automatización.</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facilitadores</w:t>
            </w:r>
            <w:r w:rsidDel="00000000" w:rsidR="00000000" w:rsidRPr="00000000">
              <w:rPr>
                <w:i w:val="1"/>
                <w:color w:val="548dd4"/>
                <w:sz w:val="20"/>
                <w:szCs w:val="20"/>
                <w:rtl w:val="0"/>
              </w:rPr>
              <w:t xml:space="preserve">: experiencia previa en proyectos similares, acceso a entornos de desarrollo y documentación abundante de las herramientas utilizadas.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que podrían dificultar</w:t>
            </w:r>
            <w:r w:rsidDel="00000000" w:rsidR="00000000" w:rsidRPr="00000000">
              <w:rPr>
                <w:i w:val="1"/>
                <w:color w:val="548dd4"/>
                <w:sz w:val="20"/>
                <w:szCs w:val="20"/>
                <w:rtl w:val="0"/>
              </w:rPr>
              <w:t xml:space="preserve">: cambios en los sitios web objetivo (bloqueos o modificaciones), complejidad de integrar grandes volúmenes de datos.</w:t>
              <w:br w:type="textWrapping"/>
            </w:r>
          </w:p>
          <w:p w:rsidR="00000000" w:rsidDel="00000000" w:rsidP="00000000" w:rsidRDefault="00000000" w:rsidRPr="00000000" w14:paraId="00000050">
            <w:pPr>
              <w:numPr>
                <w:ilvl w:val="1"/>
                <w:numId w:val="3"/>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Mitigación</w:t>
            </w:r>
            <w:r w:rsidDel="00000000" w:rsidR="00000000" w:rsidRPr="00000000">
              <w:rPr>
                <w:i w:val="1"/>
                <w:color w:val="548dd4"/>
                <w:sz w:val="20"/>
                <w:szCs w:val="20"/>
                <w:rtl w:val="0"/>
              </w:rPr>
              <w:t xml:space="preserve">: diseñar flujos de scraping modulares en N8N y estructurar la base de datos para adaptarse a cambios.</w:t>
              <w:br w:type="textWrapping"/>
            </w:r>
          </w:p>
          <w:p w:rsidR="00000000" w:rsidDel="00000000" w:rsidP="00000000" w:rsidRDefault="00000000" w:rsidRPr="00000000" w14:paraId="00000051">
            <w:pPr>
              <w:spacing w:after="240" w:before="240" w:lineRule="auto"/>
              <w:rPr>
                <w:i w:val="1"/>
                <w:color w:val="548dd4"/>
                <w:sz w:val="20"/>
                <w:szCs w:val="20"/>
              </w:rPr>
            </w:pPr>
            <w:r w:rsidDel="00000000" w:rsidR="00000000" w:rsidRPr="00000000">
              <w:rPr>
                <w:i w:val="1"/>
                <w:color w:val="548dd4"/>
                <w:sz w:val="20"/>
                <w:szCs w:val="20"/>
                <w:rtl w:val="0"/>
              </w:rPr>
              <w:t xml:space="preserve">En conclusión, el proyecto se considera </w:t>
            </w:r>
            <w:r w:rsidDel="00000000" w:rsidR="00000000" w:rsidRPr="00000000">
              <w:rPr>
                <w:b w:val="1"/>
                <w:i w:val="1"/>
                <w:color w:val="548dd4"/>
                <w:sz w:val="20"/>
                <w:szCs w:val="20"/>
                <w:rtl w:val="0"/>
              </w:rPr>
              <w:t xml:space="preserve">técnica y operativamente viable</w:t>
            </w:r>
            <w:r w:rsidDel="00000000" w:rsidR="00000000" w:rsidRPr="00000000">
              <w:rPr>
                <w:i w:val="1"/>
                <w:color w:val="548dd4"/>
                <w:sz w:val="20"/>
                <w:szCs w:val="20"/>
                <w:rtl w:val="0"/>
              </w:rPr>
              <w:t xml:space="preserve">, con riesgos controlables y un alto valor formativo para el proceso de titulación.</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Desarrollar una plataforma digital denominada CarMatch que permita a los usuarios </w:t>
            </w:r>
            <w:r w:rsidDel="00000000" w:rsidR="00000000" w:rsidRPr="00000000">
              <w:rPr>
                <w:b w:val="1"/>
                <w:i w:val="1"/>
                <w:color w:val="548dd4"/>
                <w:sz w:val="20"/>
                <w:szCs w:val="20"/>
                <w:rtl w:val="0"/>
              </w:rPr>
              <w:t xml:space="preserve">buscar, filtrar y comparar repuestos y servicios automotrices</w:t>
            </w:r>
            <w:r w:rsidDel="00000000" w:rsidR="00000000" w:rsidRPr="00000000">
              <w:rPr>
                <w:i w:val="1"/>
                <w:color w:val="548dd4"/>
                <w:sz w:val="20"/>
                <w:szCs w:val="20"/>
                <w:rtl w:val="0"/>
              </w:rPr>
              <w:t xml:space="preserve"> en línea, mediante la integración de procesos de “</w:t>
            </w:r>
            <w:r w:rsidDel="00000000" w:rsidR="00000000" w:rsidRPr="00000000">
              <w:rPr>
                <w:b w:val="1"/>
                <w:i w:val="1"/>
                <w:color w:val="548dd4"/>
                <w:sz w:val="20"/>
                <w:szCs w:val="20"/>
                <w:rtl w:val="0"/>
              </w:rPr>
              <w:t xml:space="preserve">webscraping</w:t>
            </w:r>
            <w:r w:rsidDel="00000000" w:rsidR="00000000" w:rsidRPr="00000000">
              <w:rPr>
                <w:i w:val="1"/>
                <w:color w:val="548dd4"/>
                <w:sz w:val="20"/>
                <w:szCs w:val="20"/>
                <w:rtl w:val="0"/>
              </w:rPr>
              <w:t xml:space="preserve">”, almacenamiento en la nube y visualización en una interfaz web intuitiva, optimizando el tiempo y mejorando la experiencia de búsqueda de los clientes. </w:t>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(REFORMULAR ACERCA DEL SOFTWARE MAS QUE DEL NEGOCIO)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(LO QUE NOS PERMITE ARMAR LA SOLUCION)</w:t>
            </w:r>
          </w:p>
          <w:p w:rsidR="00000000" w:rsidDel="00000000" w:rsidP="00000000" w:rsidRDefault="00000000" w:rsidRPr="00000000" w14:paraId="0000005C">
            <w:pPr>
              <w:jc w:val="both"/>
              <w:rPr>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spacing w:after="240" w:before="240" w:lineRule="auto"/>
              <w:jc w:val="both"/>
              <w:rPr>
                <w:i w:val="1"/>
                <w:color w:val="548dd4"/>
                <w:sz w:val="18"/>
                <w:szCs w:val="18"/>
              </w:rPr>
            </w:pPr>
            <w:r w:rsidDel="00000000" w:rsidR="00000000" w:rsidRPr="00000000">
              <w:rPr>
                <w:i w:val="1"/>
                <w:color w:val="548dd4"/>
                <w:sz w:val="18"/>
                <w:szCs w:val="18"/>
                <w:rtl w:val="0"/>
              </w:rPr>
              <w:t xml:space="preserve">El proyecto CarMatch se abordará con una metodología </w:t>
            </w:r>
            <w:r w:rsidDel="00000000" w:rsidR="00000000" w:rsidRPr="00000000">
              <w:rPr>
                <w:b w:val="1"/>
                <w:i w:val="1"/>
                <w:color w:val="548dd4"/>
                <w:sz w:val="18"/>
                <w:szCs w:val="18"/>
                <w:rtl w:val="0"/>
              </w:rPr>
              <w:t xml:space="preserve">ágil e iterativa</w:t>
            </w:r>
            <w:r w:rsidDel="00000000" w:rsidR="00000000" w:rsidRPr="00000000">
              <w:rPr>
                <w:i w:val="1"/>
                <w:color w:val="548dd4"/>
                <w:sz w:val="18"/>
                <w:szCs w:val="18"/>
                <w:rtl w:val="0"/>
              </w:rPr>
              <w:t xml:space="preserve">, basada en buenas prácticas de ingeniería de software y gestión de datos. El trabajo en equipo permitirá distribuir las responsabilidades según las fortalezas de cada integrante, asegurando eficiencia y calidad en cada etapa.</w:t>
            </w:r>
          </w:p>
          <w:p w:rsidR="00000000" w:rsidDel="00000000" w:rsidP="00000000" w:rsidRDefault="00000000" w:rsidRPr="00000000" w14:paraId="00000065">
            <w:pPr>
              <w:pStyle w:val="Heading3"/>
              <w:keepNext w:val="0"/>
              <w:keepLines w:val="0"/>
              <w:spacing w:after="80" w:before="280" w:lineRule="auto"/>
              <w:jc w:val="both"/>
              <w:rPr>
                <w:b w:val="1"/>
                <w:i w:val="1"/>
                <w:color w:val="548dd4"/>
                <w:sz w:val="26"/>
                <w:szCs w:val="26"/>
              </w:rPr>
            </w:pPr>
            <w:bookmarkStart w:colFirst="0" w:colLast="0" w:name="_heading=h.65oaqz7rla8n" w:id="0"/>
            <w:bookmarkEnd w:id="0"/>
            <w:r w:rsidDel="00000000" w:rsidR="00000000" w:rsidRPr="00000000">
              <w:rPr>
                <w:b w:val="1"/>
                <w:i w:val="1"/>
                <w:color w:val="548dd4"/>
                <w:sz w:val="26"/>
                <w:szCs w:val="26"/>
                <w:rtl w:val="0"/>
              </w:rPr>
              <w:t xml:space="preserve">Etapas principales</w:t>
            </w:r>
          </w:p>
          <w:p w:rsidR="00000000" w:rsidDel="00000000" w:rsidP="00000000" w:rsidRDefault="00000000" w:rsidRPr="00000000" w14:paraId="00000066">
            <w:pPr>
              <w:numPr>
                <w:ilvl w:val="0"/>
                <w:numId w:val="6"/>
              </w:numPr>
              <w:spacing w:after="0" w:afterAutospacing="0" w:before="240" w:lineRule="auto"/>
              <w:ind w:left="720" w:hanging="360"/>
              <w:rPr>
                <w:i w:val="1"/>
                <w:color w:val="548dd4"/>
                <w:sz w:val="18"/>
                <w:szCs w:val="18"/>
              </w:rPr>
            </w:pPr>
            <w:r w:rsidDel="00000000" w:rsidR="00000000" w:rsidRPr="00000000">
              <w:rPr>
                <w:b w:val="1"/>
                <w:i w:val="1"/>
                <w:color w:val="548dd4"/>
                <w:sz w:val="18"/>
                <w:szCs w:val="18"/>
                <w:rtl w:val="0"/>
              </w:rPr>
              <w:t xml:space="preserve">Levantamiento de requerimientos y diseño de arquitectura</w:t>
              <w:br w:type="textWrapping"/>
            </w:r>
          </w:p>
          <w:p w:rsidR="00000000" w:rsidDel="00000000" w:rsidP="00000000" w:rsidRDefault="00000000" w:rsidRPr="00000000" w14:paraId="00000067">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Definición de fuentes de datos y alcance del scraping.</w:t>
              <w:br w:type="textWrapping"/>
            </w:r>
          </w:p>
          <w:p w:rsidR="00000000" w:rsidDel="00000000" w:rsidP="00000000" w:rsidRDefault="00000000" w:rsidRPr="00000000" w14:paraId="00000068">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Diseño del modelo de datos en PostgreSQL.</w:t>
              <w:br w:type="textWrapping"/>
            </w:r>
          </w:p>
          <w:p w:rsidR="00000000" w:rsidDel="00000000" w:rsidP="00000000" w:rsidRDefault="00000000" w:rsidRPr="00000000" w14:paraId="00000069">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Esquema de arquitectura en GCP (infraestructura, backend, frontend, scraping).</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Implementación de procesos de recolección (Webscraping con N8N y bots personalizados)</w:t>
              <w:br w:type="textWrapping"/>
            </w:r>
          </w:p>
          <w:p w:rsidR="00000000" w:rsidDel="00000000" w:rsidP="00000000" w:rsidRDefault="00000000" w:rsidRPr="00000000" w14:paraId="0000006B">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Desarrollo de bots y workflows de scraping.</w:t>
              <w:br w:type="textWrapping"/>
            </w:r>
          </w:p>
          <w:p w:rsidR="00000000" w:rsidDel="00000000" w:rsidP="00000000" w:rsidRDefault="00000000" w:rsidRPr="00000000" w14:paraId="0000006C">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Limpieza y transformación inicial de los datos.</w:t>
              <w:br w:type="textWrapping"/>
            </w:r>
          </w:p>
          <w:p w:rsidR="00000000" w:rsidDel="00000000" w:rsidP="00000000" w:rsidRDefault="00000000" w:rsidRPr="00000000" w14:paraId="0000006D">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Validación de consistencia y almacenamiento temporal.</w:t>
              <w:br w:type="textWrapping"/>
            </w:r>
          </w:p>
          <w:p w:rsidR="00000000" w:rsidDel="00000000" w:rsidP="00000000" w:rsidRDefault="00000000" w:rsidRPr="00000000" w14:paraId="0000006E">
            <w:pPr>
              <w:numPr>
                <w:ilvl w:val="0"/>
                <w:numId w:val="6"/>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Construcción de la base de datos y normalización (PostgreSQL en GCP)</w:t>
              <w:br w:type="textWrapping"/>
            </w:r>
          </w:p>
          <w:p w:rsidR="00000000" w:rsidDel="00000000" w:rsidP="00000000" w:rsidRDefault="00000000" w:rsidRPr="00000000" w14:paraId="0000006F">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Creación de tablas y relaciones optimizadas para consultas lógicas para el proyecto.</w:t>
              <w:br w:type="textWrapping"/>
            </w:r>
          </w:p>
          <w:p w:rsidR="00000000" w:rsidDel="00000000" w:rsidP="00000000" w:rsidRDefault="00000000" w:rsidRPr="00000000" w14:paraId="00000070">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Carga e integración de datos recolectados.</w:t>
              <w:br w:type="textWrapping"/>
            </w:r>
          </w:p>
          <w:p w:rsidR="00000000" w:rsidDel="00000000" w:rsidP="00000000" w:rsidRDefault="00000000" w:rsidRPr="00000000" w14:paraId="00000071">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Asegurar escalabilidad y consistencia de la información.</w:t>
              <w:br w:type="textWrapping"/>
            </w:r>
          </w:p>
          <w:p w:rsidR="00000000" w:rsidDel="00000000" w:rsidP="00000000" w:rsidRDefault="00000000" w:rsidRPr="00000000" w14:paraId="00000072">
            <w:pPr>
              <w:numPr>
                <w:ilvl w:val="0"/>
                <w:numId w:val="6"/>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Desarrollo del backend (API REST con Django)</w:t>
              <w:br w:type="textWrapping"/>
            </w:r>
          </w:p>
          <w:p w:rsidR="00000000" w:rsidDel="00000000" w:rsidP="00000000" w:rsidRDefault="00000000" w:rsidRPr="00000000" w14:paraId="00000073">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Creación de endpoints para comunicación entre la base de datos y el frontend.</w:t>
              <w:br w:type="textWrapping"/>
            </w:r>
          </w:p>
          <w:p w:rsidR="00000000" w:rsidDel="00000000" w:rsidP="00000000" w:rsidRDefault="00000000" w:rsidRPr="00000000" w14:paraId="00000074">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Implementación de lógica de negocio (filtros, comparaciones, seguridad).</w:t>
              <w:br w:type="textWrapping"/>
            </w:r>
          </w:p>
          <w:p w:rsidR="00000000" w:rsidDel="00000000" w:rsidP="00000000" w:rsidRDefault="00000000" w:rsidRPr="00000000" w14:paraId="00000075">
            <w:pPr>
              <w:numPr>
                <w:ilvl w:val="1"/>
                <w:numId w:val="6"/>
              </w:numPr>
              <w:spacing w:after="24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Validación de funcionamiento mediante pruebas unitarias.</w:t>
              <w:br w:type="textWrapping"/>
            </w:r>
          </w:p>
          <w:p w:rsidR="00000000" w:rsidDel="00000000" w:rsidP="00000000" w:rsidRDefault="00000000" w:rsidRPr="00000000" w14:paraId="00000076">
            <w:pPr>
              <w:spacing w:after="240" w:before="240" w:lineRule="auto"/>
              <w:rPr>
                <w:i w:val="1"/>
                <w:color w:val="548dd4"/>
                <w:sz w:val="18"/>
                <w:szCs w:val="18"/>
              </w:rPr>
            </w:pPr>
            <w:r w:rsidDel="00000000" w:rsidR="00000000" w:rsidRPr="00000000">
              <w:rPr>
                <w:rtl w:val="0"/>
              </w:rPr>
            </w:r>
          </w:p>
          <w:p w:rsidR="00000000" w:rsidDel="00000000" w:rsidP="00000000" w:rsidRDefault="00000000" w:rsidRPr="00000000" w14:paraId="00000077">
            <w:pPr>
              <w:spacing w:after="240" w:before="240" w:lineRule="auto"/>
              <w:rPr>
                <w:i w:val="1"/>
                <w:color w:val="548dd4"/>
                <w:sz w:val="18"/>
                <w:szCs w:val="18"/>
              </w:rPr>
            </w:pPr>
            <w:r w:rsidDel="00000000" w:rsidR="00000000" w:rsidRPr="00000000">
              <w:rPr>
                <w:rtl w:val="0"/>
              </w:rPr>
            </w:r>
          </w:p>
          <w:p w:rsidR="00000000" w:rsidDel="00000000" w:rsidP="00000000" w:rsidRDefault="00000000" w:rsidRPr="00000000" w14:paraId="00000078">
            <w:pPr>
              <w:spacing w:after="240" w:before="240" w:lineRule="auto"/>
              <w:rPr>
                <w:i w:val="1"/>
                <w:color w:val="548dd4"/>
                <w:sz w:val="18"/>
                <w:szCs w:val="18"/>
              </w:rPr>
            </w:pPr>
            <w:r w:rsidDel="00000000" w:rsidR="00000000" w:rsidRPr="00000000">
              <w:rPr>
                <w:rtl w:val="0"/>
              </w:rPr>
            </w:r>
          </w:p>
          <w:p w:rsidR="00000000" w:rsidDel="00000000" w:rsidP="00000000" w:rsidRDefault="00000000" w:rsidRPr="00000000" w14:paraId="00000079">
            <w:pPr>
              <w:numPr>
                <w:ilvl w:val="0"/>
                <w:numId w:val="6"/>
              </w:numPr>
              <w:spacing w:after="0" w:afterAutospacing="0" w:before="240" w:lineRule="auto"/>
              <w:ind w:left="720" w:hanging="360"/>
              <w:rPr>
                <w:i w:val="1"/>
                <w:color w:val="548dd4"/>
                <w:sz w:val="18"/>
                <w:szCs w:val="18"/>
              </w:rPr>
            </w:pPr>
            <w:r w:rsidDel="00000000" w:rsidR="00000000" w:rsidRPr="00000000">
              <w:rPr>
                <w:b w:val="1"/>
                <w:i w:val="1"/>
                <w:color w:val="548dd4"/>
                <w:sz w:val="18"/>
                <w:szCs w:val="18"/>
                <w:rtl w:val="0"/>
              </w:rPr>
              <w:t xml:space="preserve">Desarrollo del frontend (Next.js)</w:t>
              <w:br w:type="textWrapping"/>
            </w:r>
          </w:p>
          <w:p w:rsidR="00000000" w:rsidDel="00000000" w:rsidP="00000000" w:rsidRDefault="00000000" w:rsidRPr="00000000" w14:paraId="0000007A">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Implementación de interfaz de usuario responsiva e intuitiva.</w:t>
              <w:br w:type="textWrapping"/>
            </w:r>
          </w:p>
          <w:p w:rsidR="00000000" w:rsidDel="00000000" w:rsidP="00000000" w:rsidRDefault="00000000" w:rsidRPr="00000000" w14:paraId="0000007B">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Conexión al backend mediante API REST.</w:t>
              <w:br w:type="textWrapping"/>
            </w:r>
          </w:p>
          <w:p w:rsidR="00000000" w:rsidDel="00000000" w:rsidP="00000000" w:rsidRDefault="00000000" w:rsidRPr="00000000" w14:paraId="0000007C">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Vistas para búsqueda, filtrado y comparación de repuestos.</w:t>
              <w:br w:type="textWrapping"/>
            </w:r>
          </w:p>
          <w:p w:rsidR="00000000" w:rsidDel="00000000" w:rsidP="00000000" w:rsidRDefault="00000000" w:rsidRPr="00000000" w14:paraId="0000007D">
            <w:pPr>
              <w:numPr>
                <w:ilvl w:val="0"/>
                <w:numId w:val="6"/>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Pruebas y validación</w:t>
              <w:br w:type="textWrapping"/>
            </w:r>
          </w:p>
          <w:p w:rsidR="00000000" w:rsidDel="00000000" w:rsidP="00000000" w:rsidRDefault="00000000" w:rsidRPr="00000000" w14:paraId="0000007E">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Pruebas integrales de todo el flujo: scraping → base de datos → API → frontend.</w:t>
              <w:br w:type="textWrapping"/>
            </w:r>
          </w:p>
          <w:p w:rsidR="00000000" w:rsidDel="00000000" w:rsidP="00000000" w:rsidRDefault="00000000" w:rsidRPr="00000000" w14:paraId="0000007F">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Ajustes según retroalimentación y detección de errores.</w:t>
              <w:br w:type="textWrapping"/>
            </w:r>
          </w:p>
          <w:p w:rsidR="00000000" w:rsidDel="00000000" w:rsidP="00000000" w:rsidRDefault="00000000" w:rsidRPr="00000000" w14:paraId="00000080">
            <w:pPr>
              <w:numPr>
                <w:ilvl w:val="0"/>
                <w:numId w:val="6"/>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Documentación y entrega</w:t>
              <w:br w:type="textWrapping"/>
            </w:r>
          </w:p>
          <w:p w:rsidR="00000000" w:rsidDel="00000000" w:rsidP="00000000" w:rsidRDefault="00000000" w:rsidRPr="00000000" w14:paraId="00000081">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Elaboración de informes formales requeridos por la asignatura APT.</w:t>
              <w:br w:type="textWrapping"/>
            </w:r>
          </w:p>
          <w:p w:rsidR="00000000" w:rsidDel="00000000" w:rsidP="00000000" w:rsidRDefault="00000000" w:rsidRPr="00000000" w14:paraId="00000082">
            <w:pPr>
              <w:numPr>
                <w:ilvl w:val="1"/>
                <w:numId w:val="6"/>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Documentación técnica (arquitectura, modelos de datos, flujos de scraping).</w:t>
              <w:br w:type="textWrapping"/>
            </w:r>
          </w:p>
          <w:p w:rsidR="00000000" w:rsidDel="00000000" w:rsidP="00000000" w:rsidRDefault="00000000" w:rsidRPr="00000000" w14:paraId="00000083">
            <w:pPr>
              <w:numPr>
                <w:ilvl w:val="1"/>
                <w:numId w:val="6"/>
              </w:numPr>
              <w:spacing w:after="24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Preparación de la presentación final del proyecto.</w:t>
              <w:br w:type="textWrapping"/>
            </w:r>
          </w:p>
          <w:p w:rsidR="00000000" w:rsidDel="00000000" w:rsidP="00000000" w:rsidRDefault="00000000" w:rsidRPr="00000000" w14:paraId="00000084">
            <w:pPr>
              <w:jc w:val="both"/>
              <w:rPr>
                <w:i w:val="1"/>
                <w:color w:val="548dd4"/>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after="80" w:before="280" w:lineRule="auto"/>
              <w:jc w:val="both"/>
              <w:rPr>
                <w:b w:val="1"/>
                <w:i w:val="1"/>
                <w:color w:val="548dd4"/>
                <w:sz w:val="26"/>
                <w:szCs w:val="26"/>
              </w:rPr>
            </w:pPr>
            <w:bookmarkStart w:colFirst="0" w:colLast="0" w:name="_heading=h.jeka0k5ern8u" w:id="1"/>
            <w:bookmarkEnd w:id="1"/>
            <w:r w:rsidDel="00000000" w:rsidR="00000000" w:rsidRPr="00000000">
              <w:rPr>
                <w:b w:val="1"/>
                <w:i w:val="1"/>
                <w:color w:val="548dd4"/>
                <w:sz w:val="26"/>
                <w:szCs w:val="26"/>
                <w:rtl w:val="0"/>
              </w:rPr>
              <w:t xml:space="preserve">Roles y responsabilidades del equipo</w:t>
            </w:r>
          </w:p>
          <w:p w:rsidR="00000000" w:rsidDel="00000000" w:rsidP="00000000" w:rsidRDefault="00000000" w:rsidRPr="00000000" w14:paraId="00000086">
            <w:pPr>
              <w:numPr>
                <w:ilvl w:val="0"/>
                <w:numId w:val="1"/>
              </w:numPr>
              <w:spacing w:after="0" w:afterAutospacing="0" w:before="240" w:lineRule="auto"/>
              <w:ind w:left="720" w:hanging="360"/>
              <w:rPr>
                <w:i w:val="1"/>
                <w:color w:val="548dd4"/>
                <w:sz w:val="18"/>
                <w:szCs w:val="18"/>
              </w:rPr>
            </w:pPr>
            <w:r w:rsidDel="00000000" w:rsidR="00000000" w:rsidRPr="00000000">
              <w:rPr>
                <w:b w:val="1"/>
                <w:i w:val="1"/>
                <w:color w:val="548dd4"/>
                <w:sz w:val="18"/>
                <w:szCs w:val="18"/>
                <w:rtl w:val="0"/>
              </w:rPr>
              <w:t xml:space="preserve">Mario Fica (Infraestructura y Ciencia de Datos):</w:t>
              <w:br w:type="textWrapping"/>
            </w:r>
          </w:p>
          <w:p w:rsidR="00000000" w:rsidDel="00000000" w:rsidP="00000000" w:rsidRDefault="00000000" w:rsidRPr="00000000" w14:paraId="00000087">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Configuración de entornos en Google Cloud Platform (GCP).</w:t>
              <w:br w:type="textWrapping"/>
            </w:r>
          </w:p>
          <w:p w:rsidR="00000000" w:rsidDel="00000000" w:rsidP="00000000" w:rsidRDefault="00000000" w:rsidRPr="00000000" w14:paraId="00000088">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Diseño y administración de la base de datos PostgreSQL.</w:t>
              <w:br w:type="textWrapping"/>
            </w:r>
          </w:p>
          <w:p w:rsidR="00000000" w:rsidDel="00000000" w:rsidP="00000000" w:rsidRDefault="00000000" w:rsidRPr="00000000" w14:paraId="00000089">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Integración de datos y aseguramiento de escalabilidad.</w:t>
              <w:br w:type="textWrapping"/>
            </w:r>
          </w:p>
          <w:p w:rsidR="00000000" w:rsidDel="00000000" w:rsidP="00000000" w:rsidRDefault="00000000" w:rsidRPr="00000000" w14:paraId="0000008A">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Soporte en documentación técnica y formal.</w:t>
              <w:br w:type="textWrapping"/>
            </w:r>
          </w:p>
          <w:p w:rsidR="00000000" w:rsidDel="00000000" w:rsidP="00000000" w:rsidRDefault="00000000" w:rsidRPr="00000000" w14:paraId="0000008B">
            <w:pPr>
              <w:numPr>
                <w:ilvl w:val="0"/>
                <w:numId w:val="1"/>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Ulises Rosales (Scraping y Desarrollo de Software):</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Creación y mantenimiento de bots de scraping con N8N y código personalizado.</w:t>
              <w:br w:type="textWrapping"/>
            </w:r>
          </w:p>
          <w:p w:rsidR="00000000" w:rsidDel="00000000" w:rsidP="00000000" w:rsidRDefault="00000000" w:rsidRPr="00000000" w14:paraId="0000008D">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Desarrollo del backend en Django (API REST).</w:t>
              <w:br w:type="textWrapping"/>
            </w:r>
          </w:p>
          <w:p w:rsidR="00000000" w:rsidDel="00000000" w:rsidP="00000000" w:rsidRDefault="00000000" w:rsidRPr="00000000" w14:paraId="0000008E">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Implementación del frontend en Next.js.</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Soporte en pruebas funcionales y documentación formal.</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rPr>
                <w:i w:val="1"/>
                <w:color w:val="548dd4"/>
                <w:sz w:val="18"/>
                <w:szCs w:val="18"/>
              </w:rPr>
            </w:pPr>
            <w:r w:rsidDel="00000000" w:rsidR="00000000" w:rsidRPr="00000000">
              <w:rPr>
                <w:b w:val="1"/>
                <w:i w:val="1"/>
                <w:color w:val="548dd4"/>
                <w:sz w:val="18"/>
                <w:szCs w:val="18"/>
                <w:rtl w:val="0"/>
              </w:rPr>
              <w:t xml:space="preserve">Ambos:</w:t>
              <w:br w:type="textWrapping"/>
            </w:r>
          </w:p>
          <w:p w:rsidR="00000000" w:rsidDel="00000000" w:rsidP="00000000" w:rsidRDefault="00000000" w:rsidRPr="00000000" w14:paraId="00000091">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Participación en todas las fases del proyecto (Ayudante del encargado de cada etapa).</w:t>
              <w:br w:type="textWrapping"/>
            </w:r>
          </w:p>
          <w:p w:rsidR="00000000" w:rsidDel="00000000" w:rsidP="00000000" w:rsidRDefault="00000000" w:rsidRPr="00000000" w14:paraId="00000092">
            <w:pPr>
              <w:numPr>
                <w:ilvl w:val="1"/>
                <w:numId w:val="1"/>
              </w:numPr>
              <w:spacing w:after="0" w:afterAutospacing="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Redacción conjunta de la documentación formal.</w:t>
              <w:br w:type="textWrapping"/>
            </w:r>
          </w:p>
          <w:p w:rsidR="00000000" w:rsidDel="00000000" w:rsidP="00000000" w:rsidRDefault="00000000" w:rsidRPr="00000000" w14:paraId="00000093">
            <w:pPr>
              <w:numPr>
                <w:ilvl w:val="1"/>
                <w:numId w:val="1"/>
              </w:numPr>
              <w:spacing w:after="240" w:before="0" w:beforeAutospacing="0" w:lineRule="auto"/>
              <w:ind w:left="1440" w:hanging="360"/>
              <w:rPr>
                <w:i w:val="1"/>
                <w:color w:val="548dd4"/>
                <w:sz w:val="18"/>
                <w:szCs w:val="18"/>
              </w:rPr>
            </w:pPr>
            <w:r w:rsidDel="00000000" w:rsidR="00000000" w:rsidRPr="00000000">
              <w:rPr>
                <w:i w:val="1"/>
                <w:color w:val="548dd4"/>
                <w:sz w:val="18"/>
                <w:szCs w:val="18"/>
                <w:rtl w:val="0"/>
              </w:rPr>
              <w:t xml:space="preserve">Retroalimentación cruzada en pruebas y validación del sistema.</w:t>
            </w:r>
          </w:p>
          <w:p w:rsidR="00000000" w:rsidDel="00000000" w:rsidP="00000000" w:rsidRDefault="00000000" w:rsidRPr="00000000" w14:paraId="0000009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b w:val="1"/>
          <w:sz w:val="24"/>
          <w:szCs w:val="24"/>
          <w:rtl w:val="0"/>
        </w:rPr>
        <w:t xml:space="preserve">(QUE EVIDENCIAS SE DARÁN DURANTE EL PROYECTO)</w:t>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40"/>
        <w:gridCol w:w="3630"/>
        <w:gridCol w:w="2550"/>
        <w:tblGridChange w:id="0">
          <w:tblGrid>
            <w:gridCol w:w="1845"/>
            <w:gridCol w:w="2040"/>
            <w:gridCol w:w="3630"/>
            <w:gridCol w:w="2550"/>
          </w:tblGrid>
        </w:tblGridChange>
      </w:tblGrid>
      <w:tr>
        <w:trPr>
          <w:cantSplit w:val="0"/>
          <w:trHeight w:val="362"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formal</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4"/>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Kick Off + Minuta</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6">
            <w:pPr>
              <w:jc w:val="both"/>
              <w:rPr>
                <w:b w:val="1"/>
                <w:i w:val="1"/>
                <w:color w:val="1f3864"/>
              </w:rPr>
            </w:pPr>
            <w:r w:rsidDel="00000000" w:rsidR="00000000" w:rsidRPr="00000000">
              <w:rPr>
                <w:b w:val="1"/>
                <w:i w:val="1"/>
                <w:color w:val="1f3864"/>
                <w:rtl w:val="0"/>
              </w:rPr>
              <w:t xml:space="preserve">Acta de inicio y minuta de la reunión de kick-off del proyecto.</w:t>
            </w:r>
          </w:p>
        </w:tc>
        <w:tc>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5"/>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sz w:val="18"/>
                      <w:szCs w:val="18"/>
                    </w:rPr>
                  </w:pPr>
                  <w:r w:rsidDel="00000000" w:rsidR="00000000" w:rsidRPr="00000000">
                    <w:rPr>
                      <w:b w:val="1"/>
                      <w:color w:val="1f3864"/>
                      <w:sz w:val="18"/>
                      <w:szCs w:val="18"/>
                      <w:rtl w:val="0"/>
                    </w:rPr>
                    <w:t xml:space="preserve">Da cuenta del inicio formal y acuerdos iniciales.</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técnico</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7"/>
              <w:tblW w:w="2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0"/>
              <w:tblGridChange w:id="0">
                <w:tblGrid>
                  <w:gridCol w:w="24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 de</w:t>
                  </w:r>
                </w:p>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Arquitectura</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y diagrama explicando la arquitectura de la solución.</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claridad técnica y validación de la solución propuesta.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w:t>
            </w:r>
            <w:r w:rsidDel="00000000" w:rsidR="00000000" w:rsidRPr="00000000">
              <w:rPr>
                <w:rtl w:val="0"/>
              </w:rPr>
            </w:r>
          </w:p>
        </w:tc>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8"/>
              <w:tblW w:w="1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tblGridChange w:id="0">
                <w:tblGrid>
                  <w:gridCol w:w="13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9"/>
              <w:tblW w:w="3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Gantt detallado con fases, tareas y responsables.</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visualizar la planificación, hitos y cronograma.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0"/>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funcional</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1"/>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tblGridChange w:id="0">
                <w:tblGrid>
                  <w:gridCol w:w="18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MVP funcionando</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Capturas, video o demo funcional del MVP (scraping + carga BD).</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avance real y cumplimiento del primer hito técnico.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2"/>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técnico</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 requerimientos</w:t>
            </w:r>
            <w:r w:rsidDel="00000000" w:rsidR="00000000" w:rsidRPr="00000000">
              <w:rPr>
                <w:rtl w:val="0"/>
              </w:rPr>
            </w:r>
          </w:p>
        </w:tc>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3"/>
              <w:tblW w:w="3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tblGridChange w:id="0">
                <w:tblGrid>
                  <w:gridCol w:w="34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requerimientos funcionales y técnicos detallados.</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el alcance y funcionalidades del software a implementar.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4"/>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técnica</w:t>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5"/>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tblGridChange w:id="0">
                <w:tblGrid>
                  <w:gridCol w:w="18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w:t>
                  </w:r>
                </w:p>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fuente (repo)</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Enlace a repositorio con código fuente versionado.</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Enlace a repositorio con código fuente versionado.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técnico</w:t>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 instalación/config</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para desplegar la solución en GCP y entorno local.</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replicabilidad y futuras mejoras o mantenimiento.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funcional</w:t>
                  </w:r>
                </w:p>
              </w:tc>
            </w:tr>
          </w:tbl>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Video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 presentación final</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Video mostrando el sistema final funcionando (scraping, BD, API, frontend).</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al docente y comisión evaluar el producto integralmente.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técnico</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F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0"/>
              <w:tblW w:w="1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tblGridChange w:id="0">
                <w:tblGrid>
                  <w:gridCol w:w="18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técnica final</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técnico detallado: modelos de datos, flujos, endpoints, etc.</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mantenibilidad y escalabilidad de la solución.</w:t>
            </w:r>
            <w:r w:rsidDel="00000000" w:rsidR="00000000" w:rsidRPr="00000000">
              <w:rPr>
                <w:rtl w:val="0"/>
              </w:rPr>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3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 DERIVA DE LAS EVIDENCIA</w:t>
            </w:r>
            <w:r w:rsidDel="00000000" w:rsidR="00000000" w:rsidRPr="00000000">
              <w:rPr>
                <w:color w:val="1f3864"/>
                <w:rtl w:val="0"/>
              </w:rPr>
              <w:t xml:space="preserve">S</w:t>
            </w:r>
            <w:r w:rsidDel="00000000" w:rsidR="00000000" w:rsidRPr="00000000">
              <w:rPr>
                <w:rtl w:val="0"/>
              </w:rPr>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sdt>
      <w:sdtPr>
        <w:id w:val="-1798252725"/>
        <w:tag w:val="goog_rdk_2"/>
      </w:sdtPr>
      <w:sdtContent>
        <w:p w:rsidR="00000000" w:rsidDel="00000000" w:rsidP="00000000" w:rsidRDefault="00000000" w:rsidRPr="00000000" w14:paraId="000000FE">
          <w:pPr>
            <w:rPr>
              <w:ins w:author="MARIO . FICA SANCHEZ" w:id="0" w:date="2025-09-05T23:50:23Z"/>
              <w:b w:val="1"/>
              <w:sz w:val="24"/>
              <w:szCs w:val="24"/>
            </w:rPr>
          </w:pPr>
          <w:sdt>
            <w:sdtPr>
              <w:id w:val="16851990"/>
              <w:tag w:val="goog_rdk_1"/>
            </w:sdtPr>
            <w:sdtContent>
              <w:ins w:author="MARIO . FICA SANCHEZ" w:id="0" w:date="2025-09-05T23:50:23Z">
                <w:r w:rsidDel="00000000" w:rsidR="00000000" w:rsidRPr="00000000">
                  <w:rPr>
                    <w:rtl w:val="0"/>
                  </w:rPr>
                </w:r>
              </w:ins>
            </w:sdtContent>
          </w:sdt>
        </w:p>
      </w:sdtContent>
    </w:sdt>
    <w:tbl>
      <w:tblPr>
        <w:tblStyle w:val="Table3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65"/>
        <w:gridCol w:w="1395"/>
        <w:gridCol w:w="930"/>
        <w:gridCol w:w="945"/>
        <w:gridCol w:w="1335"/>
        <w:gridCol w:w="1425"/>
        <w:tblGridChange w:id="0">
          <w:tblGrid>
            <w:gridCol w:w="1605"/>
            <w:gridCol w:w="1365"/>
            <w:gridCol w:w="1395"/>
            <w:gridCol w:w="930"/>
            <w:gridCol w:w="945"/>
            <w:gridCol w:w="1335"/>
            <w:gridCol w:w="1425"/>
          </w:tblGrid>
        </w:tblGridChange>
      </w:tblGrid>
      <w:sdt>
        <w:sdtPr>
          <w:id w:val="267261735"/>
          <w:tag w:val="goog_rdk_3"/>
        </w:sdtPr>
        <w:sdtContent>
          <w:tr>
            <w:trPr>
              <w:cantSplit w:val="0"/>
              <w:trHeight w:val="400" w:hRule="atLeast"/>
              <w:tblHeader w:val="0"/>
              <w:ins w:author="MARIO . FICA SANCHEZ" w:id="0" w:date="2025-09-05T23:50:23Z"/>
            </w:trPr>
            <w:tc>
              <w:tcPr>
                <w:tcBorders>
                  <w:top w:color="000000" w:space="0" w:sz="0" w:val="nil"/>
                  <w:left w:color="000000" w:space="0" w:sz="0" w:val="nil"/>
                  <w:bottom w:color="ffffff" w:space="0" w:sz="12" w:val="single"/>
                  <w:right w:color="ffffff" w:space="0" w:sz="3" w:val="single"/>
                </w:tcBorders>
                <w:shd w:fill="000000" w:val="clear"/>
                <w:tcMar>
                  <w:top w:w="20.0" w:type="dxa"/>
                  <w:left w:w="20.0" w:type="dxa"/>
                  <w:bottom w:w="100.0" w:type="dxa"/>
                  <w:right w:w="20.0" w:type="dxa"/>
                </w:tcMar>
                <w:vAlign w:val="bottom"/>
              </w:tcPr>
              <w:sdt>
                <w:sdtPr>
                  <w:id w:val="-2090966733"/>
                  <w:tag w:val="goog_rdk_7"/>
                </w:sdtPr>
                <w:sdtContent>
                  <w:p w:rsidR="00000000" w:rsidDel="00000000" w:rsidP="00000000" w:rsidRDefault="00000000" w:rsidRPr="00000000" w14:paraId="000000FF">
                    <w:pPr>
                      <w:jc w:val="center"/>
                      <w:rPr>
                        <w:ins w:author="MARIO . FICA SANCHEZ" w:id="0" w:date="2025-09-05T23:50:23Z"/>
                        <w:b w:val="1"/>
                        <w:sz w:val="24"/>
                        <w:szCs w:val="24"/>
                        <w:rPrChange w:author="MARIO . FICA SANCHEZ" w:id="1" w:date="2025-09-05T23:50:23Z">
                          <w:rPr>
                            <w:b w:val="1"/>
                            <w:sz w:val="24"/>
                            <w:szCs w:val="24"/>
                          </w:rPr>
                        </w:rPrChange>
                      </w:rPr>
                    </w:pPr>
                    <w:sdt>
                      <w:sdtPr>
                        <w:id w:val="1063882509"/>
                        <w:tag w:val="goog_rdk_4"/>
                      </w:sdtPr>
                      <w:sdtContent>
                        <w:ins w:author="MARIO . FICA SANCHEZ" w:id="0" w:date="2025-09-05T23:50:23Z"/>
                        <w:sdt>
                          <w:sdtPr>
                            <w:id w:val="1757887910"/>
                            <w:tag w:val="goog_rdk_5"/>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Competencia / Unidad</w:t>
                              </w:r>
                            </w:ins>
                          </w:sdtContent>
                        </w:sdt>
                        <w:ins w:author="MARIO . FICA SANCHEZ" w:id="0" w:date="2025-09-05T23:50:23Z">
                          <w:sdt>
                            <w:sdtPr>
                              <w:id w:val="1948951877"/>
                              <w:tag w:val="goog_rdk_6"/>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ffffff" w:space="0" w:sz="3" w:val="single"/>
                </w:tcBorders>
                <w:shd w:fill="000000" w:val="clear"/>
                <w:tcMar>
                  <w:top w:w="20.0" w:type="dxa"/>
                  <w:left w:w="20.0" w:type="dxa"/>
                  <w:bottom w:w="100.0" w:type="dxa"/>
                  <w:right w:w="20.0" w:type="dxa"/>
                </w:tcMar>
                <w:vAlign w:val="bottom"/>
              </w:tcPr>
              <w:sdt>
                <w:sdtPr>
                  <w:id w:val="1536010241"/>
                  <w:tag w:val="goog_rdk_10"/>
                </w:sdtPr>
                <w:sdtContent>
                  <w:p w:rsidR="00000000" w:rsidDel="00000000" w:rsidP="00000000" w:rsidRDefault="00000000" w:rsidRPr="00000000" w14:paraId="00000100">
                    <w:pPr>
                      <w:jc w:val="center"/>
                      <w:rPr>
                        <w:ins w:author="MARIO . FICA SANCHEZ" w:id="0" w:date="2025-09-05T23:50:23Z"/>
                        <w:b w:val="1"/>
                        <w:color w:val="ffffff"/>
                        <w:rPrChange w:author="MARIO . FICA SANCHEZ" w:id="1" w:date="2025-09-05T23:50:23Z">
                          <w:rPr>
                            <w:b w:val="1"/>
                            <w:sz w:val="24"/>
                            <w:szCs w:val="24"/>
                          </w:rPr>
                        </w:rPrChange>
                      </w:rPr>
                    </w:pPr>
                    <w:sdt>
                      <w:sdtPr>
                        <w:id w:val="1019446441"/>
                        <w:tag w:val="goog_rdk_8"/>
                      </w:sdtPr>
                      <w:sdtContent>
                        <w:ins w:author="MARIO . FICA SANCHEZ" w:id="0" w:date="2025-09-05T23:50:23Z"/>
                        <w:sdt>
                          <w:sdtPr>
                            <w:id w:val="-1481990275"/>
                            <w:tag w:val="goog_rdk_9"/>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Actividad/</w:t>
                              </w:r>
                            </w:ins>
                          </w:sdtContent>
                        </w:sdt>
                        <w:ins w:author="MARIO . FICA SANCHEZ" w:id="0" w:date="2025-09-05T23:50:23Z"/>
                      </w:sdtContent>
                    </w:sdt>
                  </w:p>
                </w:sdtContent>
              </w:sdt>
              <w:sdt>
                <w:sdtPr>
                  <w:id w:val="-865643567"/>
                  <w:tag w:val="goog_rdk_14"/>
                </w:sdtPr>
                <w:sdtContent>
                  <w:p w:rsidR="00000000" w:rsidDel="00000000" w:rsidP="00000000" w:rsidRDefault="00000000" w:rsidRPr="00000000" w14:paraId="00000101">
                    <w:pPr>
                      <w:jc w:val="center"/>
                      <w:rPr>
                        <w:ins w:author="MARIO . FICA SANCHEZ" w:id="0" w:date="2025-09-05T23:50:23Z"/>
                        <w:b w:val="1"/>
                        <w:sz w:val="24"/>
                        <w:szCs w:val="24"/>
                        <w:rPrChange w:author="MARIO . FICA SANCHEZ" w:id="1" w:date="2025-09-05T23:50:23Z">
                          <w:rPr>
                            <w:b w:val="1"/>
                            <w:sz w:val="24"/>
                            <w:szCs w:val="24"/>
                          </w:rPr>
                        </w:rPrChange>
                      </w:rPr>
                    </w:pPr>
                    <w:sdt>
                      <w:sdtPr>
                        <w:id w:val="617126966"/>
                        <w:tag w:val="goog_rdk_11"/>
                      </w:sdtPr>
                      <w:sdtContent>
                        <w:ins w:author="MARIO . FICA SANCHEZ" w:id="0" w:date="2025-09-05T23:50:23Z"/>
                        <w:sdt>
                          <w:sdtPr>
                            <w:id w:val="716612668"/>
                            <w:tag w:val="goog_rdk_12"/>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Tarea</w:t>
                              </w:r>
                            </w:ins>
                          </w:sdtContent>
                        </w:sdt>
                        <w:ins w:author="MARIO . FICA SANCHEZ" w:id="0" w:date="2025-09-05T23:50:23Z">
                          <w:sdt>
                            <w:sdtPr>
                              <w:id w:val="-249007715"/>
                              <w:tag w:val="goog_rdk_13"/>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ffffff" w:space="0" w:sz="3" w:val="single"/>
                </w:tcBorders>
                <w:shd w:fill="000000" w:val="clear"/>
                <w:tcMar>
                  <w:top w:w="20.0" w:type="dxa"/>
                  <w:left w:w="20.0" w:type="dxa"/>
                  <w:bottom w:w="100.0" w:type="dxa"/>
                  <w:right w:w="20.0" w:type="dxa"/>
                </w:tcMar>
                <w:vAlign w:val="bottom"/>
              </w:tcPr>
              <w:sdt>
                <w:sdtPr>
                  <w:id w:val="325071333"/>
                  <w:tag w:val="goog_rdk_18"/>
                </w:sdtPr>
                <w:sdtContent>
                  <w:p w:rsidR="00000000" w:rsidDel="00000000" w:rsidP="00000000" w:rsidRDefault="00000000" w:rsidRPr="00000000" w14:paraId="00000102">
                    <w:pPr>
                      <w:jc w:val="center"/>
                      <w:rPr>
                        <w:ins w:author="MARIO . FICA SANCHEZ" w:id="0" w:date="2025-09-05T23:50:23Z"/>
                        <w:b w:val="1"/>
                        <w:sz w:val="24"/>
                        <w:szCs w:val="24"/>
                        <w:rPrChange w:author="MARIO . FICA SANCHEZ" w:id="1" w:date="2025-09-05T23:50:23Z">
                          <w:rPr>
                            <w:b w:val="1"/>
                            <w:sz w:val="24"/>
                            <w:szCs w:val="24"/>
                          </w:rPr>
                        </w:rPrChange>
                      </w:rPr>
                    </w:pPr>
                    <w:sdt>
                      <w:sdtPr>
                        <w:id w:val="-1087607860"/>
                        <w:tag w:val="goog_rdk_15"/>
                      </w:sdtPr>
                      <w:sdtContent>
                        <w:ins w:author="MARIO . FICA SANCHEZ" w:id="0" w:date="2025-09-05T23:50:23Z"/>
                        <w:sdt>
                          <w:sdtPr>
                            <w:id w:val="74366336"/>
                            <w:tag w:val="goog_rdk_16"/>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Descripción</w:t>
                              </w:r>
                            </w:ins>
                          </w:sdtContent>
                        </w:sdt>
                        <w:ins w:author="MARIO . FICA SANCHEZ" w:id="0" w:date="2025-09-05T23:50:23Z">
                          <w:sdt>
                            <w:sdtPr>
                              <w:id w:val="1985447340"/>
                              <w:tag w:val="goog_rdk_17"/>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ffffff" w:space="0" w:sz="3" w:val="single"/>
                </w:tcBorders>
                <w:shd w:fill="000000" w:val="clear"/>
                <w:tcMar>
                  <w:top w:w="20.0" w:type="dxa"/>
                  <w:left w:w="20.0" w:type="dxa"/>
                  <w:bottom w:w="100.0" w:type="dxa"/>
                  <w:right w:w="20.0" w:type="dxa"/>
                </w:tcMar>
                <w:vAlign w:val="bottom"/>
              </w:tcPr>
              <w:sdt>
                <w:sdtPr>
                  <w:id w:val="920047142"/>
                  <w:tag w:val="goog_rdk_22"/>
                </w:sdtPr>
                <w:sdtContent>
                  <w:p w:rsidR="00000000" w:rsidDel="00000000" w:rsidP="00000000" w:rsidRDefault="00000000" w:rsidRPr="00000000" w14:paraId="00000103">
                    <w:pPr>
                      <w:jc w:val="center"/>
                      <w:rPr>
                        <w:ins w:author="MARIO . FICA SANCHEZ" w:id="0" w:date="2025-09-05T23:50:23Z"/>
                        <w:b w:val="1"/>
                        <w:sz w:val="24"/>
                        <w:szCs w:val="24"/>
                        <w:rPrChange w:author="MARIO . FICA SANCHEZ" w:id="1" w:date="2025-09-05T23:50:23Z">
                          <w:rPr>
                            <w:b w:val="1"/>
                            <w:sz w:val="24"/>
                            <w:szCs w:val="24"/>
                          </w:rPr>
                        </w:rPrChange>
                      </w:rPr>
                    </w:pPr>
                    <w:sdt>
                      <w:sdtPr>
                        <w:id w:val="1914108920"/>
                        <w:tag w:val="goog_rdk_19"/>
                      </w:sdtPr>
                      <w:sdtContent>
                        <w:ins w:author="MARIO . FICA SANCHEZ" w:id="0" w:date="2025-09-05T23:50:23Z"/>
                        <w:sdt>
                          <w:sdtPr>
                            <w:id w:val="-830289501"/>
                            <w:tag w:val="goog_rdk_20"/>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Recursos</w:t>
                              </w:r>
                            </w:ins>
                          </w:sdtContent>
                        </w:sdt>
                        <w:ins w:author="MARIO . FICA SANCHEZ" w:id="0" w:date="2025-09-05T23:50:23Z">
                          <w:sdt>
                            <w:sdtPr>
                              <w:id w:val="-897306746"/>
                              <w:tag w:val="goog_rdk_21"/>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ffffff" w:space="0" w:sz="3" w:val="single"/>
                </w:tcBorders>
                <w:shd w:fill="000000" w:val="clear"/>
                <w:tcMar>
                  <w:top w:w="20.0" w:type="dxa"/>
                  <w:left w:w="20.0" w:type="dxa"/>
                  <w:bottom w:w="100.0" w:type="dxa"/>
                  <w:right w:w="20.0" w:type="dxa"/>
                </w:tcMar>
                <w:vAlign w:val="bottom"/>
              </w:tcPr>
              <w:sdt>
                <w:sdtPr>
                  <w:id w:val="329523005"/>
                  <w:tag w:val="goog_rdk_26"/>
                </w:sdtPr>
                <w:sdtContent>
                  <w:p w:rsidR="00000000" w:rsidDel="00000000" w:rsidP="00000000" w:rsidRDefault="00000000" w:rsidRPr="00000000" w14:paraId="00000104">
                    <w:pPr>
                      <w:jc w:val="center"/>
                      <w:rPr>
                        <w:ins w:author="MARIO . FICA SANCHEZ" w:id="0" w:date="2025-09-05T23:50:23Z"/>
                        <w:b w:val="1"/>
                        <w:sz w:val="24"/>
                        <w:szCs w:val="24"/>
                        <w:rPrChange w:author="MARIO . FICA SANCHEZ" w:id="1" w:date="2025-09-05T23:50:23Z">
                          <w:rPr>
                            <w:b w:val="1"/>
                            <w:sz w:val="24"/>
                            <w:szCs w:val="24"/>
                          </w:rPr>
                        </w:rPrChange>
                      </w:rPr>
                    </w:pPr>
                    <w:sdt>
                      <w:sdtPr>
                        <w:id w:val="931091068"/>
                        <w:tag w:val="goog_rdk_23"/>
                      </w:sdtPr>
                      <w:sdtContent>
                        <w:ins w:author="MARIO . FICA SANCHEZ" w:id="0" w:date="2025-09-05T23:50:23Z"/>
                        <w:sdt>
                          <w:sdtPr>
                            <w:id w:val="1310692168"/>
                            <w:tag w:val="goog_rdk_24"/>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Duración</w:t>
                              </w:r>
                            </w:ins>
                          </w:sdtContent>
                        </w:sdt>
                        <w:ins w:author="MARIO . FICA SANCHEZ" w:id="0" w:date="2025-09-05T23:50:23Z">
                          <w:sdt>
                            <w:sdtPr>
                              <w:id w:val="1187047263"/>
                              <w:tag w:val="goog_rdk_25"/>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ffffff" w:space="0" w:sz="3" w:val="single"/>
                </w:tcBorders>
                <w:shd w:fill="000000" w:val="clear"/>
                <w:tcMar>
                  <w:top w:w="20.0" w:type="dxa"/>
                  <w:left w:w="20.0" w:type="dxa"/>
                  <w:bottom w:w="100.0" w:type="dxa"/>
                  <w:right w:w="20.0" w:type="dxa"/>
                </w:tcMar>
                <w:vAlign w:val="bottom"/>
              </w:tcPr>
              <w:sdt>
                <w:sdtPr>
                  <w:id w:val="345823512"/>
                  <w:tag w:val="goog_rdk_30"/>
                </w:sdtPr>
                <w:sdtContent>
                  <w:p w:rsidR="00000000" w:rsidDel="00000000" w:rsidP="00000000" w:rsidRDefault="00000000" w:rsidRPr="00000000" w14:paraId="00000105">
                    <w:pPr>
                      <w:jc w:val="center"/>
                      <w:rPr>
                        <w:ins w:author="MARIO . FICA SANCHEZ" w:id="0" w:date="2025-09-05T23:50:23Z"/>
                        <w:b w:val="1"/>
                        <w:sz w:val="24"/>
                        <w:szCs w:val="24"/>
                        <w:rPrChange w:author="MARIO . FICA SANCHEZ" w:id="1" w:date="2025-09-05T23:50:23Z">
                          <w:rPr>
                            <w:b w:val="1"/>
                            <w:sz w:val="24"/>
                            <w:szCs w:val="24"/>
                          </w:rPr>
                        </w:rPrChange>
                      </w:rPr>
                    </w:pPr>
                    <w:sdt>
                      <w:sdtPr>
                        <w:id w:val="-212814805"/>
                        <w:tag w:val="goog_rdk_27"/>
                      </w:sdtPr>
                      <w:sdtContent>
                        <w:ins w:author="MARIO . FICA SANCHEZ" w:id="0" w:date="2025-09-05T23:50:23Z"/>
                        <w:sdt>
                          <w:sdtPr>
                            <w:id w:val="-1735508669"/>
                            <w:tag w:val="goog_rdk_28"/>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Responsable</w:t>
                              </w:r>
                            </w:ins>
                          </w:sdtContent>
                        </w:sdt>
                        <w:ins w:author="MARIO . FICA SANCHEZ" w:id="0" w:date="2025-09-05T23:50:23Z">
                          <w:sdt>
                            <w:sdtPr>
                              <w:id w:val="-1167207364"/>
                              <w:tag w:val="goog_rdk_29"/>
                            </w:sdtPr>
                            <w:sdtContent>
                              <w:r w:rsidDel="00000000" w:rsidR="00000000" w:rsidRPr="00000000">
                                <w:rPr>
                                  <w:rtl w:val="0"/>
                                </w:rPr>
                              </w:r>
                            </w:sdtContent>
                          </w:sdt>
                        </w:ins>
                      </w:sdtContent>
                    </w:sdt>
                  </w:p>
                </w:sdtContent>
              </w:sdt>
            </w:tc>
            <w:tc>
              <w:tcPr>
                <w:tcBorders>
                  <w:top w:color="000000" w:space="0" w:sz="0" w:val="nil"/>
                  <w:left w:color="ffffff" w:space="0" w:sz="3" w:val="single"/>
                  <w:bottom w:color="ffffff" w:space="0" w:sz="12" w:val="single"/>
                  <w:right w:color="000000" w:space="0" w:sz="0" w:val="nil"/>
                </w:tcBorders>
                <w:shd w:fill="000000" w:val="clear"/>
                <w:tcMar>
                  <w:top w:w="20.0" w:type="dxa"/>
                  <w:left w:w="20.0" w:type="dxa"/>
                  <w:bottom w:w="100.0" w:type="dxa"/>
                  <w:right w:w="20.0" w:type="dxa"/>
                </w:tcMar>
                <w:vAlign w:val="bottom"/>
              </w:tcPr>
              <w:sdt>
                <w:sdtPr>
                  <w:id w:val="485987755"/>
                  <w:tag w:val="goog_rdk_34"/>
                </w:sdtPr>
                <w:sdtContent>
                  <w:p w:rsidR="00000000" w:rsidDel="00000000" w:rsidP="00000000" w:rsidRDefault="00000000" w:rsidRPr="00000000" w14:paraId="00000106">
                    <w:pPr>
                      <w:jc w:val="center"/>
                      <w:rPr>
                        <w:ins w:author="MARIO . FICA SANCHEZ" w:id="0" w:date="2025-09-05T23:50:23Z"/>
                        <w:b w:val="1"/>
                        <w:sz w:val="24"/>
                        <w:szCs w:val="24"/>
                        <w:rPrChange w:author="MARIO . FICA SANCHEZ" w:id="1" w:date="2025-09-05T23:50:23Z">
                          <w:rPr>
                            <w:b w:val="1"/>
                            <w:sz w:val="24"/>
                            <w:szCs w:val="24"/>
                          </w:rPr>
                        </w:rPrChange>
                      </w:rPr>
                    </w:pPr>
                    <w:sdt>
                      <w:sdtPr>
                        <w:id w:val="739075075"/>
                        <w:tag w:val="goog_rdk_31"/>
                      </w:sdtPr>
                      <w:sdtContent>
                        <w:ins w:author="MARIO . FICA SANCHEZ" w:id="0" w:date="2025-09-05T23:50:23Z"/>
                        <w:sdt>
                          <w:sdtPr>
                            <w:id w:val="640832563"/>
                            <w:tag w:val="goog_rdk_32"/>
                          </w:sdtPr>
                          <w:sdtContent>
                            <w:ins w:author="MARIO . FICA SANCHEZ" w:id="0" w:date="2025-09-05T23:50:23Z">
                              <w:r w:rsidDel="00000000" w:rsidR="00000000" w:rsidRPr="00000000">
                                <w:rPr>
                                  <w:b w:val="1"/>
                                  <w:color w:val="ffffff"/>
                                  <w:rtl w:val="0"/>
                                  <w:rPrChange w:author="MARIO . FICA SANCHEZ" w:id="1" w:date="2025-09-05T23:50:23Z">
                                    <w:rPr>
                                      <w:b w:val="1"/>
                                      <w:sz w:val="24"/>
                                      <w:szCs w:val="24"/>
                                    </w:rPr>
                                  </w:rPrChange>
                                </w:rPr>
                                <w:t xml:space="preserve">Observaciones</w:t>
                              </w:r>
                            </w:ins>
                          </w:sdtContent>
                        </w:sdt>
                        <w:ins w:author="MARIO . FICA SANCHEZ" w:id="0" w:date="2025-09-05T23:50:23Z">
                          <w:sdt>
                            <w:sdtPr>
                              <w:id w:val="592390623"/>
                              <w:tag w:val="goog_rdk_33"/>
                            </w:sdtPr>
                            <w:sdtContent>
                              <w:r w:rsidDel="00000000" w:rsidR="00000000" w:rsidRPr="00000000">
                                <w:rPr>
                                  <w:rtl w:val="0"/>
                                </w:rPr>
                              </w:r>
                            </w:sdtContent>
                          </w:sdt>
                        </w:ins>
                      </w:sdtContent>
                    </w:sdt>
                  </w:p>
                </w:sdtContent>
              </w:sdt>
            </w:tc>
          </w:tr>
        </w:sdtContent>
      </w:sdt>
      <w:sdt>
        <w:sdtPr>
          <w:id w:val="489709579"/>
          <w:tag w:val="goog_rdk_35"/>
        </w:sdtPr>
        <w:sdtContent>
          <w:tr>
            <w:trPr>
              <w:cantSplit w:val="0"/>
              <w:trHeight w:val="1375"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a6a6a6" w:val="clear"/>
                <w:tcMar>
                  <w:top w:w="20.0" w:type="dxa"/>
                  <w:left w:w="20.0" w:type="dxa"/>
                  <w:bottom w:w="100.0" w:type="dxa"/>
                  <w:right w:w="20.0" w:type="dxa"/>
                </w:tcMar>
                <w:vAlign w:val="center"/>
              </w:tcPr>
              <w:sdt>
                <w:sdtPr>
                  <w:id w:val="947453387"/>
                  <w:tag w:val="goog_rdk_39"/>
                </w:sdtPr>
                <w:sdtContent>
                  <w:p w:rsidR="00000000" w:rsidDel="00000000" w:rsidP="00000000" w:rsidRDefault="00000000" w:rsidRPr="00000000" w14:paraId="00000107">
                    <w:pPr>
                      <w:jc w:val="center"/>
                      <w:rPr>
                        <w:ins w:author="MARIO . FICA SANCHEZ" w:id="0" w:date="2025-09-05T23:50:23Z"/>
                        <w:b w:val="1"/>
                        <w:sz w:val="24"/>
                        <w:szCs w:val="24"/>
                        <w:rPrChange w:author="MARIO . FICA SANCHEZ" w:id="1" w:date="2025-09-05T23:50:23Z">
                          <w:rPr>
                            <w:b w:val="1"/>
                            <w:sz w:val="24"/>
                            <w:szCs w:val="24"/>
                          </w:rPr>
                        </w:rPrChange>
                      </w:rPr>
                    </w:pPr>
                    <w:sdt>
                      <w:sdtPr>
                        <w:id w:val="-427999893"/>
                        <w:tag w:val="goog_rdk_36"/>
                      </w:sdtPr>
                      <w:sdtContent>
                        <w:ins w:author="MARIO . FICA SANCHEZ" w:id="0" w:date="2025-09-05T23:50:23Z"/>
                        <w:sdt>
                          <w:sdtPr>
                            <w:id w:val="-1629118741"/>
                            <w:tag w:val="goog_rdk_3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Gestión de Proyectos</w:t>
                              </w:r>
                            </w:ins>
                          </w:sdtContent>
                        </w:sdt>
                        <w:ins w:author="MARIO . FICA SANCHEZ" w:id="0" w:date="2025-09-05T23:50:23Z">
                          <w:sdt>
                            <w:sdtPr>
                              <w:id w:val="406032938"/>
                              <w:tag w:val="goog_rdk_3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775842902"/>
                  <w:tag w:val="goog_rdk_43"/>
                </w:sdtPr>
                <w:sdtContent>
                  <w:p w:rsidR="00000000" w:rsidDel="00000000" w:rsidP="00000000" w:rsidRDefault="00000000" w:rsidRPr="00000000" w14:paraId="00000108">
                    <w:pPr>
                      <w:jc w:val="center"/>
                      <w:rPr>
                        <w:ins w:author="MARIO . FICA SANCHEZ" w:id="0" w:date="2025-09-05T23:50:23Z"/>
                        <w:b w:val="1"/>
                        <w:sz w:val="24"/>
                        <w:szCs w:val="24"/>
                        <w:rPrChange w:author="MARIO . FICA SANCHEZ" w:id="1" w:date="2025-09-05T23:50:23Z">
                          <w:rPr>
                            <w:b w:val="1"/>
                            <w:sz w:val="24"/>
                            <w:szCs w:val="24"/>
                          </w:rPr>
                        </w:rPrChange>
                      </w:rPr>
                    </w:pPr>
                    <w:sdt>
                      <w:sdtPr>
                        <w:id w:val="201079225"/>
                        <w:tag w:val="goog_rdk_40"/>
                      </w:sdtPr>
                      <w:sdtContent>
                        <w:ins w:author="MARIO . FICA SANCHEZ" w:id="0" w:date="2025-09-05T23:50:23Z"/>
                        <w:sdt>
                          <w:sdtPr>
                            <w:id w:val="-698127855"/>
                            <w:tag w:val="goog_rdk_4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Kick off y planificación inicial</w:t>
                              </w:r>
                            </w:ins>
                          </w:sdtContent>
                        </w:sdt>
                        <w:ins w:author="MARIO . FICA SANCHEZ" w:id="0" w:date="2025-09-05T23:50:23Z">
                          <w:sdt>
                            <w:sdtPr>
                              <w:id w:val="-780139146"/>
                              <w:tag w:val="goog_rdk_4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027073704"/>
                  <w:tag w:val="goog_rdk_47"/>
                </w:sdtPr>
                <w:sdtContent>
                  <w:p w:rsidR="00000000" w:rsidDel="00000000" w:rsidP="00000000" w:rsidRDefault="00000000" w:rsidRPr="00000000" w14:paraId="00000109">
                    <w:pPr>
                      <w:jc w:val="center"/>
                      <w:rPr>
                        <w:ins w:author="MARIO . FICA SANCHEZ" w:id="0" w:date="2025-09-05T23:50:23Z"/>
                        <w:b w:val="1"/>
                        <w:sz w:val="24"/>
                        <w:szCs w:val="24"/>
                        <w:rPrChange w:author="MARIO . FICA SANCHEZ" w:id="1" w:date="2025-09-05T23:50:23Z">
                          <w:rPr>
                            <w:b w:val="1"/>
                            <w:sz w:val="24"/>
                            <w:szCs w:val="24"/>
                          </w:rPr>
                        </w:rPrChange>
                      </w:rPr>
                    </w:pPr>
                    <w:sdt>
                      <w:sdtPr>
                        <w:id w:val="523093379"/>
                        <w:tag w:val="goog_rdk_44"/>
                      </w:sdtPr>
                      <w:sdtContent>
                        <w:ins w:author="MARIO . FICA SANCHEZ" w:id="0" w:date="2025-09-05T23:50:23Z"/>
                        <w:sdt>
                          <w:sdtPr>
                            <w:id w:val="197033855"/>
                            <w:tag w:val="goog_rdk_4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Reunión formal de inicio y organización</w:t>
                              </w:r>
                            </w:ins>
                          </w:sdtContent>
                        </w:sdt>
                        <w:ins w:author="MARIO . FICA SANCHEZ" w:id="0" w:date="2025-09-05T23:50:23Z">
                          <w:sdt>
                            <w:sdtPr>
                              <w:id w:val="-1838858536"/>
                              <w:tag w:val="goog_rdk_4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532932460"/>
                  <w:tag w:val="goog_rdk_51"/>
                </w:sdtPr>
                <w:sdtContent>
                  <w:p w:rsidR="00000000" w:rsidDel="00000000" w:rsidP="00000000" w:rsidRDefault="00000000" w:rsidRPr="00000000" w14:paraId="0000010A">
                    <w:pPr>
                      <w:jc w:val="center"/>
                      <w:rPr>
                        <w:ins w:author="MARIO . FICA SANCHEZ" w:id="0" w:date="2025-09-05T23:50:23Z"/>
                        <w:b w:val="1"/>
                        <w:sz w:val="24"/>
                        <w:szCs w:val="24"/>
                        <w:rPrChange w:author="MARIO . FICA SANCHEZ" w:id="1" w:date="2025-09-05T23:50:23Z">
                          <w:rPr>
                            <w:b w:val="1"/>
                            <w:sz w:val="24"/>
                            <w:szCs w:val="24"/>
                          </w:rPr>
                        </w:rPrChange>
                      </w:rPr>
                    </w:pPr>
                    <w:sdt>
                      <w:sdtPr>
                        <w:id w:val="3698807"/>
                        <w:tag w:val="goog_rdk_48"/>
                      </w:sdtPr>
                      <w:sdtContent>
                        <w:ins w:author="MARIO . FICA SANCHEZ" w:id="0" w:date="2025-09-05T23:50:23Z"/>
                        <w:sdt>
                          <w:sdtPr>
                            <w:id w:val="-949533540"/>
                            <w:tag w:val="goog_rdk_4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PC, Meet, Drive</w:t>
                              </w:r>
                            </w:ins>
                          </w:sdtContent>
                        </w:sdt>
                        <w:ins w:author="MARIO . FICA SANCHEZ" w:id="0" w:date="2025-09-05T23:50:23Z">
                          <w:sdt>
                            <w:sdtPr>
                              <w:id w:val="-1432371326"/>
                              <w:tag w:val="goog_rdk_5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530104137"/>
                  <w:tag w:val="goog_rdk_55"/>
                </w:sdtPr>
                <w:sdtContent>
                  <w:p w:rsidR="00000000" w:rsidDel="00000000" w:rsidP="00000000" w:rsidRDefault="00000000" w:rsidRPr="00000000" w14:paraId="0000010B">
                    <w:pPr>
                      <w:jc w:val="center"/>
                      <w:rPr>
                        <w:ins w:author="MARIO . FICA SANCHEZ" w:id="0" w:date="2025-09-05T23:50:23Z"/>
                        <w:b w:val="1"/>
                        <w:sz w:val="24"/>
                        <w:szCs w:val="24"/>
                        <w:rPrChange w:author="MARIO . FICA SANCHEZ" w:id="1" w:date="2025-09-05T23:50:23Z">
                          <w:rPr>
                            <w:b w:val="1"/>
                            <w:sz w:val="24"/>
                            <w:szCs w:val="24"/>
                          </w:rPr>
                        </w:rPrChange>
                      </w:rPr>
                    </w:pPr>
                    <w:sdt>
                      <w:sdtPr>
                        <w:id w:val="-470171464"/>
                        <w:tag w:val="goog_rdk_52"/>
                      </w:sdtPr>
                      <w:sdtContent>
                        <w:ins w:author="MARIO . FICA SANCHEZ" w:id="0" w:date="2025-09-05T23:50:23Z"/>
                        <w:sdt>
                          <w:sdtPr>
                            <w:id w:val="-1836301778"/>
                            <w:tag w:val="goog_rdk_5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676042929"/>
                              <w:tag w:val="goog_rdk_5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174631444"/>
                  <w:tag w:val="goog_rdk_59"/>
                </w:sdtPr>
                <w:sdtContent>
                  <w:p w:rsidR="00000000" w:rsidDel="00000000" w:rsidP="00000000" w:rsidRDefault="00000000" w:rsidRPr="00000000" w14:paraId="0000010C">
                    <w:pPr>
                      <w:jc w:val="center"/>
                      <w:rPr>
                        <w:ins w:author="MARIO . FICA SANCHEZ" w:id="0" w:date="2025-09-05T23:50:23Z"/>
                        <w:b w:val="1"/>
                        <w:sz w:val="24"/>
                        <w:szCs w:val="24"/>
                        <w:rPrChange w:author="MARIO . FICA SANCHEZ" w:id="1" w:date="2025-09-05T23:50:23Z">
                          <w:rPr>
                            <w:b w:val="1"/>
                            <w:sz w:val="24"/>
                            <w:szCs w:val="24"/>
                          </w:rPr>
                        </w:rPrChange>
                      </w:rPr>
                    </w:pPr>
                    <w:sdt>
                      <w:sdtPr>
                        <w:id w:val="-184215671"/>
                        <w:tag w:val="goog_rdk_56"/>
                      </w:sdtPr>
                      <w:sdtContent>
                        <w:ins w:author="MARIO . FICA SANCHEZ" w:id="0" w:date="2025-09-05T23:50:23Z"/>
                        <w:sdt>
                          <w:sdtPr>
                            <w:id w:val="221397796"/>
                            <w:tag w:val="goog_rdk_5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Ambos</w:t>
                              </w:r>
                            </w:ins>
                          </w:sdtContent>
                        </w:sdt>
                        <w:ins w:author="MARIO . FICA SANCHEZ" w:id="0" w:date="2025-09-05T23:50:23Z">
                          <w:sdt>
                            <w:sdtPr>
                              <w:id w:val="-1726383186"/>
                              <w:tag w:val="goog_rdk_5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a6a6a6" w:val="clear"/>
                <w:tcMar>
                  <w:top w:w="20.0" w:type="dxa"/>
                  <w:left w:w="20.0" w:type="dxa"/>
                  <w:bottom w:w="100.0" w:type="dxa"/>
                  <w:right w:w="20.0" w:type="dxa"/>
                </w:tcMar>
                <w:vAlign w:val="center"/>
              </w:tcPr>
              <w:sdt>
                <w:sdtPr>
                  <w:id w:val="-1972353366"/>
                  <w:tag w:val="goog_rdk_63"/>
                </w:sdtPr>
                <w:sdtContent>
                  <w:p w:rsidR="00000000" w:rsidDel="00000000" w:rsidP="00000000" w:rsidRDefault="00000000" w:rsidRPr="00000000" w14:paraId="0000010D">
                    <w:pPr>
                      <w:jc w:val="center"/>
                      <w:rPr>
                        <w:ins w:author="MARIO . FICA SANCHEZ" w:id="0" w:date="2025-09-05T23:50:23Z"/>
                        <w:b w:val="1"/>
                        <w:sz w:val="24"/>
                        <w:szCs w:val="24"/>
                        <w:rPrChange w:author="MARIO . FICA SANCHEZ" w:id="1" w:date="2025-09-05T23:50:23Z">
                          <w:rPr>
                            <w:b w:val="1"/>
                            <w:sz w:val="24"/>
                            <w:szCs w:val="24"/>
                          </w:rPr>
                        </w:rPrChange>
                      </w:rPr>
                    </w:pPr>
                    <w:sdt>
                      <w:sdtPr>
                        <w:id w:val="1231452386"/>
                        <w:tag w:val="goog_rdk_60"/>
                      </w:sdtPr>
                      <w:sdtContent>
                        <w:ins w:author="MARIO . FICA SANCHEZ" w:id="0" w:date="2025-09-05T23:50:23Z"/>
                        <w:sdt>
                          <w:sdtPr>
                            <w:id w:val="-611513164"/>
                            <w:tag w:val="goog_rdk_6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Dejar acta y acuerdos</w:t>
                              </w:r>
                            </w:ins>
                          </w:sdtContent>
                        </w:sdt>
                        <w:ins w:author="MARIO . FICA SANCHEZ" w:id="0" w:date="2025-09-05T23:50:23Z">
                          <w:sdt>
                            <w:sdtPr>
                              <w:id w:val="-791631947"/>
                              <w:tag w:val="goog_rdk_62"/>
                            </w:sdtPr>
                            <w:sdtContent>
                              <w:r w:rsidDel="00000000" w:rsidR="00000000" w:rsidRPr="00000000">
                                <w:rPr>
                                  <w:rtl w:val="0"/>
                                </w:rPr>
                              </w:r>
                            </w:sdtContent>
                          </w:sdt>
                        </w:ins>
                      </w:sdtContent>
                    </w:sdt>
                  </w:p>
                </w:sdtContent>
              </w:sdt>
            </w:tc>
          </w:tr>
        </w:sdtContent>
      </w:sdt>
      <w:sdt>
        <w:sdtPr>
          <w:id w:val="829829957"/>
          <w:tag w:val="goog_rdk_64"/>
        </w:sdtPr>
        <w:sdtContent>
          <w:tr>
            <w:trPr>
              <w:cantSplit w:val="0"/>
              <w:trHeight w:val="106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d9d9d9" w:val="clear"/>
                <w:tcMar>
                  <w:top w:w="20.0" w:type="dxa"/>
                  <w:left w:w="20.0" w:type="dxa"/>
                  <w:bottom w:w="100.0" w:type="dxa"/>
                  <w:right w:w="20.0" w:type="dxa"/>
                </w:tcMar>
                <w:vAlign w:val="center"/>
              </w:tcPr>
              <w:sdt>
                <w:sdtPr>
                  <w:id w:val="884402812"/>
                  <w:tag w:val="goog_rdk_68"/>
                </w:sdtPr>
                <w:sdtContent>
                  <w:p w:rsidR="00000000" w:rsidDel="00000000" w:rsidP="00000000" w:rsidRDefault="00000000" w:rsidRPr="00000000" w14:paraId="0000010E">
                    <w:pPr>
                      <w:jc w:val="center"/>
                      <w:rPr>
                        <w:ins w:author="MARIO . FICA SANCHEZ" w:id="0" w:date="2025-09-05T23:50:23Z"/>
                        <w:b w:val="1"/>
                        <w:sz w:val="24"/>
                        <w:szCs w:val="24"/>
                        <w:rPrChange w:author="MARIO . FICA SANCHEZ" w:id="1" w:date="2025-09-05T23:50:23Z">
                          <w:rPr>
                            <w:b w:val="1"/>
                            <w:sz w:val="24"/>
                            <w:szCs w:val="24"/>
                          </w:rPr>
                        </w:rPrChange>
                      </w:rPr>
                    </w:pPr>
                    <w:sdt>
                      <w:sdtPr>
                        <w:id w:val="1584278684"/>
                        <w:tag w:val="goog_rdk_65"/>
                      </w:sdtPr>
                      <w:sdtContent>
                        <w:ins w:author="MARIO . FICA SANCHEZ" w:id="0" w:date="2025-09-05T23:50:23Z"/>
                        <w:sdt>
                          <w:sdtPr>
                            <w:id w:val="-1098407917"/>
                            <w:tag w:val="goog_rdk_6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Arquitectura de Software</w:t>
                              </w:r>
                            </w:ins>
                          </w:sdtContent>
                        </w:sdt>
                        <w:ins w:author="MARIO . FICA SANCHEZ" w:id="0" w:date="2025-09-05T23:50:23Z">
                          <w:sdt>
                            <w:sdtPr>
                              <w:id w:val="-1048654214"/>
                              <w:tag w:val="goog_rdk_6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345983020"/>
                  <w:tag w:val="goog_rdk_72"/>
                </w:sdtPr>
                <w:sdtContent>
                  <w:p w:rsidR="00000000" w:rsidDel="00000000" w:rsidP="00000000" w:rsidRDefault="00000000" w:rsidRPr="00000000" w14:paraId="0000010F">
                    <w:pPr>
                      <w:jc w:val="center"/>
                      <w:rPr>
                        <w:ins w:author="MARIO . FICA SANCHEZ" w:id="0" w:date="2025-09-05T23:50:23Z"/>
                        <w:b w:val="1"/>
                        <w:sz w:val="24"/>
                        <w:szCs w:val="24"/>
                        <w:rPrChange w:author="MARIO . FICA SANCHEZ" w:id="1" w:date="2025-09-05T23:50:23Z">
                          <w:rPr>
                            <w:b w:val="1"/>
                            <w:sz w:val="24"/>
                            <w:szCs w:val="24"/>
                          </w:rPr>
                        </w:rPrChange>
                      </w:rPr>
                    </w:pPr>
                    <w:sdt>
                      <w:sdtPr>
                        <w:id w:val="-660319413"/>
                        <w:tag w:val="goog_rdk_69"/>
                      </w:sdtPr>
                      <w:sdtContent>
                        <w:ins w:author="MARIO . FICA SANCHEZ" w:id="0" w:date="2025-09-05T23:50:23Z"/>
                        <w:sdt>
                          <w:sdtPr>
                            <w:id w:val="-1059028195"/>
                            <w:tag w:val="goog_rdk_7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Diseño de arquitectura y modelo de datos</w:t>
                              </w:r>
                            </w:ins>
                          </w:sdtContent>
                        </w:sdt>
                        <w:ins w:author="MARIO . FICA SANCHEZ" w:id="0" w:date="2025-09-05T23:50:23Z">
                          <w:sdt>
                            <w:sdtPr>
                              <w:id w:val="-1300536472"/>
                              <w:tag w:val="goog_rdk_7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855884784"/>
                  <w:tag w:val="goog_rdk_76"/>
                </w:sdtPr>
                <w:sdtContent>
                  <w:p w:rsidR="00000000" w:rsidDel="00000000" w:rsidP="00000000" w:rsidRDefault="00000000" w:rsidRPr="00000000" w14:paraId="00000110">
                    <w:pPr>
                      <w:jc w:val="center"/>
                      <w:rPr>
                        <w:ins w:author="MARIO . FICA SANCHEZ" w:id="0" w:date="2025-09-05T23:50:23Z"/>
                        <w:b w:val="1"/>
                        <w:sz w:val="24"/>
                        <w:szCs w:val="24"/>
                        <w:rPrChange w:author="MARIO . FICA SANCHEZ" w:id="1" w:date="2025-09-05T23:50:23Z">
                          <w:rPr>
                            <w:b w:val="1"/>
                            <w:sz w:val="24"/>
                            <w:szCs w:val="24"/>
                          </w:rPr>
                        </w:rPrChange>
                      </w:rPr>
                    </w:pPr>
                    <w:sdt>
                      <w:sdtPr>
                        <w:id w:val="2098515367"/>
                        <w:tag w:val="goog_rdk_73"/>
                      </w:sdtPr>
                      <w:sdtContent>
                        <w:ins w:author="MARIO . FICA SANCHEZ" w:id="0" w:date="2025-09-05T23:50:23Z"/>
                        <w:sdt>
                          <w:sdtPr>
                            <w:id w:val="1850980506"/>
                            <w:tag w:val="goog_rdk_7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Diagramar la solución y BD</w:t>
                              </w:r>
                            </w:ins>
                          </w:sdtContent>
                        </w:sdt>
                        <w:ins w:author="MARIO . FICA SANCHEZ" w:id="0" w:date="2025-09-05T23:50:23Z">
                          <w:sdt>
                            <w:sdtPr>
                              <w:id w:val="-1406709000"/>
                              <w:tag w:val="goog_rdk_7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359012695"/>
                  <w:tag w:val="goog_rdk_80"/>
                </w:sdtPr>
                <w:sdtContent>
                  <w:p w:rsidR="00000000" w:rsidDel="00000000" w:rsidP="00000000" w:rsidRDefault="00000000" w:rsidRPr="00000000" w14:paraId="00000111">
                    <w:pPr>
                      <w:jc w:val="center"/>
                      <w:rPr>
                        <w:ins w:author="MARIO . FICA SANCHEZ" w:id="0" w:date="2025-09-05T23:50:23Z"/>
                        <w:b w:val="1"/>
                        <w:sz w:val="24"/>
                        <w:szCs w:val="24"/>
                        <w:rPrChange w:author="MARIO . FICA SANCHEZ" w:id="1" w:date="2025-09-05T23:50:23Z">
                          <w:rPr>
                            <w:b w:val="1"/>
                            <w:sz w:val="24"/>
                            <w:szCs w:val="24"/>
                          </w:rPr>
                        </w:rPrChange>
                      </w:rPr>
                    </w:pPr>
                    <w:sdt>
                      <w:sdtPr>
                        <w:id w:val="490214154"/>
                        <w:tag w:val="goog_rdk_77"/>
                      </w:sdtPr>
                      <w:sdtContent>
                        <w:ins w:author="MARIO . FICA SANCHEZ" w:id="0" w:date="2025-09-05T23:50:23Z"/>
                        <w:sdt>
                          <w:sdtPr>
                            <w:id w:val="-755645741"/>
                            <w:tag w:val="goog_rdk_7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Draw.io, Docs, GCP</w:t>
                              </w:r>
                            </w:ins>
                          </w:sdtContent>
                        </w:sdt>
                        <w:ins w:author="MARIO . FICA SANCHEZ" w:id="0" w:date="2025-09-05T23:50:23Z">
                          <w:sdt>
                            <w:sdtPr>
                              <w:id w:val="-1329168"/>
                              <w:tag w:val="goog_rdk_7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342550574"/>
                  <w:tag w:val="goog_rdk_84"/>
                </w:sdtPr>
                <w:sdtContent>
                  <w:p w:rsidR="00000000" w:rsidDel="00000000" w:rsidP="00000000" w:rsidRDefault="00000000" w:rsidRPr="00000000" w14:paraId="00000112">
                    <w:pPr>
                      <w:jc w:val="center"/>
                      <w:rPr>
                        <w:ins w:author="MARIO . FICA SANCHEZ" w:id="0" w:date="2025-09-05T23:50:23Z"/>
                        <w:b w:val="1"/>
                        <w:sz w:val="24"/>
                        <w:szCs w:val="24"/>
                        <w:rPrChange w:author="MARIO . FICA SANCHEZ" w:id="1" w:date="2025-09-05T23:50:23Z">
                          <w:rPr>
                            <w:b w:val="1"/>
                            <w:sz w:val="24"/>
                            <w:szCs w:val="24"/>
                          </w:rPr>
                        </w:rPrChange>
                      </w:rPr>
                    </w:pPr>
                    <w:sdt>
                      <w:sdtPr>
                        <w:id w:val="2118321503"/>
                        <w:tag w:val="goog_rdk_81"/>
                      </w:sdtPr>
                      <w:sdtContent>
                        <w:ins w:author="MARIO . FICA SANCHEZ" w:id="0" w:date="2025-09-05T23:50:23Z"/>
                        <w:sdt>
                          <w:sdtPr>
                            <w:id w:val="1803424138"/>
                            <w:tag w:val="goog_rdk_8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991618396"/>
                              <w:tag w:val="goog_rdk_8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626290557"/>
                  <w:tag w:val="goog_rdk_88"/>
                </w:sdtPr>
                <w:sdtContent>
                  <w:p w:rsidR="00000000" w:rsidDel="00000000" w:rsidP="00000000" w:rsidRDefault="00000000" w:rsidRPr="00000000" w14:paraId="00000113">
                    <w:pPr>
                      <w:jc w:val="center"/>
                      <w:rPr>
                        <w:ins w:author="MARIO . FICA SANCHEZ" w:id="0" w:date="2025-09-05T23:50:23Z"/>
                        <w:b w:val="1"/>
                        <w:sz w:val="24"/>
                        <w:szCs w:val="24"/>
                        <w:rPrChange w:author="MARIO . FICA SANCHEZ" w:id="1" w:date="2025-09-05T23:50:23Z">
                          <w:rPr>
                            <w:b w:val="1"/>
                            <w:sz w:val="24"/>
                            <w:szCs w:val="24"/>
                          </w:rPr>
                        </w:rPrChange>
                      </w:rPr>
                    </w:pPr>
                    <w:sdt>
                      <w:sdtPr>
                        <w:id w:val="-1611786479"/>
                        <w:tag w:val="goog_rdk_85"/>
                      </w:sdtPr>
                      <w:sdtContent>
                        <w:ins w:author="MARIO . FICA SANCHEZ" w:id="0" w:date="2025-09-05T23:50:23Z"/>
                        <w:sdt>
                          <w:sdtPr>
                            <w:id w:val="1964820937"/>
                            <w:tag w:val="goog_rdk_8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Mario</w:t>
                              </w:r>
                            </w:ins>
                          </w:sdtContent>
                        </w:sdt>
                        <w:ins w:author="MARIO . FICA SANCHEZ" w:id="0" w:date="2025-09-05T23:50:23Z">
                          <w:sdt>
                            <w:sdtPr>
                              <w:id w:val="1097604717"/>
                              <w:tag w:val="goog_rdk_8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d9d9d9" w:val="clear"/>
                <w:tcMar>
                  <w:top w:w="20.0" w:type="dxa"/>
                  <w:left w:w="20.0" w:type="dxa"/>
                  <w:bottom w:w="100.0" w:type="dxa"/>
                  <w:right w:w="20.0" w:type="dxa"/>
                </w:tcMar>
                <w:vAlign w:val="center"/>
              </w:tcPr>
              <w:sdt>
                <w:sdtPr>
                  <w:id w:val="-1625755382"/>
                  <w:tag w:val="goog_rdk_92"/>
                </w:sdtPr>
                <w:sdtContent>
                  <w:p w:rsidR="00000000" w:rsidDel="00000000" w:rsidP="00000000" w:rsidRDefault="00000000" w:rsidRPr="00000000" w14:paraId="00000114">
                    <w:pPr>
                      <w:jc w:val="center"/>
                      <w:rPr>
                        <w:ins w:author="MARIO . FICA SANCHEZ" w:id="0" w:date="2025-09-05T23:50:23Z"/>
                        <w:b w:val="1"/>
                        <w:sz w:val="24"/>
                        <w:szCs w:val="24"/>
                        <w:rPrChange w:author="MARIO . FICA SANCHEZ" w:id="1" w:date="2025-09-05T23:50:23Z">
                          <w:rPr>
                            <w:b w:val="1"/>
                            <w:sz w:val="24"/>
                            <w:szCs w:val="24"/>
                          </w:rPr>
                        </w:rPrChange>
                      </w:rPr>
                    </w:pPr>
                    <w:sdt>
                      <w:sdtPr>
                        <w:id w:val="1217972319"/>
                        <w:tag w:val="goog_rdk_89"/>
                      </w:sdtPr>
                      <w:sdtContent>
                        <w:ins w:author="MARIO . FICA SANCHEZ" w:id="0" w:date="2025-09-05T23:50:23Z"/>
                        <w:sdt>
                          <w:sdtPr>
                            <w:id w:val="644081049"/>
                            <w:tag w:val="goog_rdk_9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Validar con docente</w:t>
                              </w:r>
                            </w:ins>
                          </w:sdtContent>
                        </w:sdt>
                        <w:ins w:author="MARIO . FICA SANCHEZ" w:id="0" w:date="2025-09-05T23:50:23Z">
                          <w:sdt>
                            <w:sdtPr>
                              <w:id w:val="-911949188"/>
                              <w:tag w:val="goog_rdk_91"/>
                            </w:sdtPr>
                            <w:sdtContent>
                              <w:r w:rsidDel="00000000" w:rsidR="00000000" w:rsidRPr="00000000">
                                <w:rPr>
                                  <w:rtl w:val="0"/>
                                </w:rPr>
                              </w:r>
                            </w:sdtContent>
                          </w:sdt>
                        </w:ins>
                      </w:sdtContent>
                    </w:sdt>
                  </w:p>
                </w:sdtContent>
              </w:sdt>
            </w:tc>
          </w:tr>
        </w:sdtContent>
      </w:sdt>
      <w:sdt>
        <w:sdtPr>
          <w:id w:val="1138838595"/>
          <w:tag w:val="goog_rdk_93"/>
        </w:sdtPr>
        <w:sdtContent>
          <w:tr>
            <w:trPr>
              <w:cantSplit w:val="0"/>
              <w:trHeight w:val="118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a6a6a6" w:val="clear"/>
                <w:tcMar>
                  <w:top w:w="20.0" w:type="dxa"/>
                  <w:left w:w="20.0" w:type="dxa"/>
                  <w:bottom w:w="100.0" w:type="dxa"/>
                  <w:right w:w="20.0" w:type="dxa"/>
                </w:tcMar>
                <w:vAlign w:val="center"/>
              </w:tcPr>
              <w:sdt>
                <w:sdtPr>
                  <w:id w:val="362580330"/>
                  <w:tag w:val="goog_rdk_97"/>
                </w:sdtPr>
                <w:sdtContent>
                  <w:p w:rsidR="00000000" w:rsidDel="00000000" w:rsidP="00000000" w:rsidRDefault="00000000" w:rsidRPr="00000000" w14:paraId="00000115">
                    <w:pPr>
                      <w:jc w:val="center"/>
                      <w:rPr>
                        <w:ins w:author="MARIO . FICA SANCHEZ" w:id="0" w:date="2025-09-05T23:50:23Z"/>
                        <w:b w:val="1"/>
                        <w:sz w:val="24"/>
                        <w:szCs w:val="24"/>
                        <w:rPrChange w:author="MARIO . FICA SANCHEZ" w:id="1" w:date="2025-09-05T23:50:23Z">
                          <w:rPr>
                            <w:b w:val="1"/>
                            <w:sz w:val="24"/>
                            <w:szCs w:val="24"/>
                          </w:rPr>
                        </w:rPrChange>
                      </w:rPr>
                    </w:pPr>
                    <w:sdt>
                      <w:sdtPr>
                        <w:id w:val="799616065"/>
                        <w:tag w:val="goog_rdk_94"/>
                      </w:sdtPr>
                      <w:sdtContent>
                        <w:ins w:author="MARIO . FICA SANCHEZ" w:id="0" w:date="2025-09-05T23:50:23Z"/>
                        <w:sdt>
                          <w:sdtPr>
                            <w:id w:val="54971753"/>
                            <w:tag w:val="goog_rdk_9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Automatización</w:t>
                              </w:r>
                            </w:ins>
                          </w:sdtContent>
                        </w:sdt>
                        <w:ins w:author="MARIO . FICA SANCHEZ" w:id="0" w:date="2025-09-05T23:50:23Z">
                          <w:sdt>
                            <w:sdtPr>
                              <w:id w:val="302929913"/>
                              <w:tag w:val="goog_rdk_9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501319003"/>
                  <w:tag w:val="goog_rdk_101"/>
                </w:sdtPr>
                <w:sdtContent>
                  <w:p w:rsidR="00000000" w:rsidDel="00000000" w:rsidP="00000000" w:rsidRDefault="00000000" w:rsidRPr="00000000" w14:paraId="00000116">
                    <w:pPr>
                      <w:jc w:val="center"/>
                      <w:rPr>
                        <w:ins w:author="MARIO . FICA SANCHEZ" w:id="0" w:date="2025-09-05T23:50:23Z"/>
                        <w:b w:val="1"/>
                        <w:sz w:val="24"/>
                        <w:szCs w:val="24"/>
                        <w:rPrChange w:author="MARIO . FICA SANCHEZ" w:id="1" w:date="2025-09-05T23:50:23Z">
                          <w:rPr>
                            <w:b w:val="1"/>
                            <w:sz w:val="24"/>
                            <w:szCs w:val="24"/>
                          </w:rPr>
                        </w:rPrChange>
                      </w:rPr>
                    </w:pPr>
                    <w:sdt>
                      <w:sdtPr>
                        <w:id w:val="-1824502951"/>
                        <w:tag w:val="goog_rdk_98"/>
                      </w:sdtPr>
                      <w:sdtContent>
                        <w:ins w:author="MARIO . FICA SANCHEZ" w:id="0" w:date="2025-09-05T23:50:23Z"/>
                        <w:sdt>
                          <w:sdtPr>
                            <w:id w:val="1890636530"/>
                            <w:tag w:val="goog_rdk_9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Configuración e instalación de N8N</w:t>
                              </w:r>
                            </w:ins>
                          </w:sdtContent>
                        </w:sdt>
                        <w:ins w:author="MARIO . FICA SANCHEZ" w:id="0" w:date="2025-09-05T23:50:23Z">
                          <w:sdt>
                            <w:sdtPr>
                              <w:id w:val="1121474153"/>
                              <w:tag w:val="goog_rdk_10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631211972"/>
                  <w:tag w:val="goog_rdk_105"/>
                </w:sdtPr>
                <w:sdtContent>
                  <w:p w:rsidR="00000000" w:rsidDel="00000000" w:rsidP="00000000" w:rsidRDefault="00000000" w:rsidRPr="00000000" w14:paraId="00000117">
                    <w:pPr>
                      <w:jc w:val="center"/>
                      <w:rPr>
                        <w:ins w:author="MARIO . FICA SANCHEZ" w:id="0" w:date="2025-09-05T23:50:23Z"/>
                        <w:b w:val="1"/>
                        <w:sz w:val="24"/>
                        <w:szCs w:val="24"/>
                        <w:rPrChange w:author="MARIO . FICA SANCHEZ" w:id="1" w:date="2025-09-05T23:50:23Z">
                          <w:rPr>
                            <w:b w:val="1"/>
                            <w:sz w:val="24"/>
                            <w:szCs w:val="24"/>
                          </w:rPr>
                        </w:rPrChange>
                      </w:rPr>
                    </w:pPr>
                    <w:sdt>
                      <w:sdtPr>
                        <w:id w:val="-1061636461"/>
                        <w:tag w:val="goog_rdk_102"/>
                      </w:sdtPr>
                      <w:sdtContent>
                        <w:ins w:author="MARIO . FICA SANCHEZ" w:id="0" w:date="2025-09-05T23:50:23Z"/>
                        <w:sdt>
                          <w:sdtPr>
                            <w:id w:val="607444209"/>
                            <w:tag w:val="goog_rdk_10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Deploy local y en GCP, prueba de workflows</w:t>
                              </w:r>
                            </w:ins>
                          </w:sdtContent>
                        </w:sdt>
                        <w:ins w:author="MARIO . FICA SANCHEZ" w:id="0" w:date="2025-09-05T23:50:23Z">
                          <w:sdt>
                            <w:sdtPr>
                              <w:id w:val="143565455"/>
                              <w:tag w:val="goog_rdk_10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39444132"/>
                  <w:tag w:val="goog_rdk_109"/>
                </w:sdtPr>
                <w:sdtContent>
                  <w:p w:rsidR="00000000" w:rsidDel="00000000" w:rsidP="00000000" w:rsidRDefault="00000000" w:rsidRPr="00000000" w14:paraId="00000118">
                    <w:pPr>
                      <w:jc w:val="center"/>
                      <w:rPr>
                        <w:ins w:author="MARIO . FICA SANCHEZ" w:id="0" w:date="2025-09-05T23:50:23Z"/>
                        <w:b w:val="1"/>
                        <w:sz w:val="24"/>
                        <w:szCs w:val="24"/>
                        <w:rPrChange w:author="MARIO . FICA SANCHEZ" w:id="1" w:date="2025-09-05T23:50:23Z">
                          <w:rPr>
                            <w:b w:val="1"/>
                            <w:sz w:val="24"/>
                            <w:szCs w:val="24"/>
                          </w:rPr>
                        </w:rPrChange>
                      </w:rPr>
                    </w:pPr>
                    <w:sdt>
                      <w:sdtPr>
                        <w:id w:val="-1042304380"/>
                        <w:tag w:val="goog_rdk_106"/>
                      </w:sdtPr>
                      <w:sdtContent>
                        <w:ins w:author="MARIO . FICA SANCHEZ" w:id="0" w:date="2025-09-05T23:50:23Z"/>
                        <w:sdt>
                          <w:sdtPr>
                            <w:id w:val="-1034361175"/>
                            <w:tag w:val="goog_rdk_10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N8N, GCP, Docker</w:t>
                              </w:r>
                            </w:ins>
                          </w:sdtContent>
                        </w:sdt>
                        <w:ins w:author="MARIO . FICA SANCHEZ" w:id="0" w:date="2025-09-05T23:50:23Z">
                          <w:sdt>
                            <w:sdtPr>
                              <w:id w:val="406281877"/>
                              <w:tag w:val="goog_rdk_10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2003863850"/>
                  <w:tag w:val="goog_rdk_113"/>
                </w:sdtPr>
                <w:sdtContent>
                  <w:p w:rsidR="00000000" w:rsidDel="00000000" w:rsidP="00000000" w:rsidRDefault="00000000" w:rsidRPr="00000000" w14:paraId="00000119">
                    <w:pPr>
                      <w:jc w:val="center"/>
                      <w:rPr>
                        <w:ins w:author="MARIO . FICA SANCHEZ" w:id="0" w:date="2025-09-05T23:50:23Z"/>
                        <w:b w:val="1"/>
                        <w:sz w:val="24"/>
                        <w:szCs w:val="24"/>
                        <w:rPrChange w:author="MARIO . FICA SANCHEZ" w:id="1" w:date="2025-09-05T23:50:23Z">
                          <w:rPr>
                            <w:b w:val="1"/>
                            <w:sz w:val="24"/>
                            <w:szCs w:val="24"/>
                          </w:rPr>
                        </w:rPrChange>
                      </w:rPr>
                    </w:pPr>
                    <w:sdt>
                      <w:sdtPr>
                        <w:id w:val="1398560622"/>
                        <w:tag w:val="goog_rdk_110"/>
                      </w:sdtPr>
                      <w:sdtContent>
                        <w:ins w:author="MARIO . FICA SANCHEZ" w:id="0" w:date="2025-09-05T23:50:23Z"/>
                        <w:sdt>
                          <w:sdtPr>
                            <w:id w:val="-846016477"/>
                            <w:tag w:val="goog_rdk_11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470688961"/>
                              <w:tag w:val="goog_rdk_11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346472372"/>
                  <w:tag w:val="goog_rdk_117"/>
                </w:sdtPr>
                <w:sdtContent>
                  <w:p w:rsidR="00000000" w:rsidDel="00000000" w:rsidP="00000000" w:rsidRDefault="00000000" w:rsidRPr="00000000" w14:paraId="0000011A">
                    <w:pPr>
                      <w:jc w:val="center"/>
                      <w:rPr>
                        <w:ins w:author="MARIO . FICA SANCHEZ" w:id="0" w:date="2025-09-05T23:50:23Z"/>
                        <w:b w:val="1"/>
                        <w:sz w:val="24"/>
                        <w:szCs w:val="24"/>
                        <w:rPrChange w:author="MARIO . FICA SANCHEZ" w:id="1" w:date="2025-09-05T23:50:23Z">
                          <w:rPr>
                            <w:b w:val="1"/>
                            <w:sz w:val="24"/>
                            <w:szCs w:val="24"/>
                          </w:rPr>
                        </w:rPrChange>
                      </w:rPr>
                    </w:pPr>
                    <w:sdt>
                      <w:sdtPr>
                        <w:id w:val="-832368703"/>
                        <w:tag w:val="goog_rdk_114"/>
                      </w:sdtPr>
                      <w:sdtContent>
                        <w:ins w:author="MARIO . FICA SANCHEZ" w:id="0" w:date="2025-09-05T23:50:23Z"/>
                        <w:sdt>
                          <w:sdtPr>
                            <w:id w:val="-1150862951"/>
                            <w:tag w:val="goog_rdk_11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Ulises</w:t>
                              </w:r>
                            </w:ins>
                          </w:sdtContent>
                        </w:sdt>
                        <w:ins w:author="MARIO . FICA SANCHEZ" w:id="0" w:date="2025-09-05T23:50:23Z">
                          <w:sdt>
                            <w:sdtPr>
                              <w:id w:val="732018712"/>
                              <w:tag w:val="goog_rdk_11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a6a6a6" w:val="clear"/>
                <w:tcMar>
                  <w:top w:w="20.0" w:type="dxa"/>
                  <w:left w:w="20.0" w:type="dxa"/>
                  <w:bottom w:w="100.0" w:type="dxa"/>
                  <w:right w:w="20.0" w:type="dxa"/>
                </w:tcMar>
                <w:vAlign w:val="center"/>
              </w:tcPr>
              <w:sdt>
                <w:sdtPr>
                  <w:id w:val="766711822"/>
                  <w:tag w:val="goog_rdk_121"/>
                </w:sdtPr>
                <w:sdtContent>
                  <w:p w:rsidR="00000000" w:rsidDel="00000000" w:rsidP="00000000" w:rsidRDefault="00000000" w:rsidRPr="00000000" w14:paraId="0000011B">
                    <w:pPr>
                      <w:jc w:val="center"/>
                      <w:rPr>
                        <w:ins w:author="MARIO . FICA SANCHEZ" w:id="0" w:date="2025-09-05T23:50:23Z"/>
                        <w:b w:val="1"/>
                        <w:sz w:val="24"/>
                        <w:szCs w:val="24"/>
                        <w:rPrChange w:author="MARIO . FICA SANCHEZ" w:id="1" w:date="2025-09-05T23:50:23Z">
                          <w:rPr>
                            <w:b w:val="1"/>
                            <w:sz w:val="24"/>
                            <w:szCs w:val="24"/>
                          </w:rPr>
                        </w:rPrChange>
                      </w:rPr>
                    </w:pPr>
                    <w:sdt>
                      <w:sdtPr>
                        <w:id w:val="-34587523"/>
                        <w:tag w:val="goog_rdk_118"/>
                      </w:sdtPr>
                      <w:sdtContent>
                        <w:ins w:author="MARIO . FICA SANCHEZ" w:id="0" w:date="2025-09-05T23:50:23Z"/>
                        <w:sdt>
                          <w:sdtPr>
                            <w:id w:val="756758056"/>
                            <w:tag w:val="goog_rdk_11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Documentar pasos y errores</w:t>
                              </w:r>
                            </w:ins>
                          </w:sdtContent>
                        </w:sdt>
                        <w:ins w:author="MARIO . FICA SANCHEZ" w:id="0" w:date="2025-09-05T23:50:23Z">
                          <w:sdt>
                            <w:sdtPr>
                              <w:id w:val="1550063518"/>
                              <w:tag w:val="goog_rdk_120"/>
                            </w:sdtPr>
                            <w:sdtContent>
                              <w:r w:rsidDel="00000000" w:rsidR="00000000" w:rsidRPr="00000000">
                                <w:rPr>
                                  <w:rtl w:val="0"/>
                                </w:rPr>
                              </w:r>
                            </w:sdtContent>
                          </w:sdt>
                        </w:ins>
                      </w:sdtContent>
                    </w:sdt>
                  </w:p>
                </w:sdtContent>
              </w:sdt>
            </w:tc>
          </w:tr>
        </w:sdtContent>
      </w:sdt>
      <w:sdt>
        <w:sdtPr>
          <w:id w:val="1204524018"/>
          <w:tag w:val="goog_rdk_122"/>
        </w:sdtPr>
        <w:sdtContent>
          <w:tr>
            <w:trPr>
              <w:cantSplit w:val="0"/>
              <w:trHeight w:val="106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d9d9d9" w:val="clear"/>
                <w:tcMar>
                  <w:top w:w="20.0" w:type="dxa"/>
                  <w:left w:w="20.0" w:type="dxa"/>
                  <w:bottom w:w="100.0" w:type="dxa"/>
                  <w:right w:w="20.0" w:type="dxa"/>
                </w:tcMar>
                <w:vAlign w:val="center"/>
              </w:tcPr>
              <w:sdt>
                <w:sdtPr>
                  <w:id w:val="689026414"/>
                  <w:tag w:val="goog_rdk_126"/>
                </w:sdtPr>
                <w:sdtContent>
                  <w:p w:rsidR="00000000" w:rsidDel="00000000" w:rsidP="00000000" w:rsidRDefault="00000000" w:rsidRPr="00000000" w14:paraId="0000011C">
                    <w:pPr>
                      <w:jc w:val="center"/>
                      <w:rPr>
                        <w:ins w:author="MARIO . FICA SANCHEZ" w:id="0" w:date="2025-09-05T23:50:23Z"/>
                        <w:b w:val="1"/>
                        <w:sz w:val="24"/>
                        <w:szCs w:val="24"/>
                        <w:rPrChange w:author="MARIO . FICA SANCHEZ" w:id="1" w:date="2025-09-05T23:50:23Z">
                          <w:rPr>
                            <w:b w:val="1"/>
                            <w:sz w:val="24"/>
                            <w:szCs w:val="24"/>
                          </w:rPr>
                        </w:rPrChange>
                      </w:rPr>
                    </w:pPr>
                    <w:sdt>
                      <w:sdtPr>
                        <w:id w:val="80349854"/>
                        <w:tag w:val="goog_rdk_123"/>
                      </w:sdtPr>
                      <w:sdtContent>
                        <w:ins w:author="MARIO . FICA SANCHEZ" w:id="0" w:date="2025-09-05T23:50:23Z"/>
                        <w:sdt>
                          <w:sdtPr>
                            <w:id w:val="1979692728"/>
                            <w:tag w:val="goog_rdk_12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Ciencia de Datos</w:t>
                              </w:r>
                            </w:ins>
                          </w:sdtContent>
                        </w:sdt>
                        <w:ins w:author="MARIO . FICA SANCHEZ" w:id="0" w:date="2025-09-05T23:50:23Z">
                          <w:sdt>
                            <w:sdtPr>
                              <w:id w:val="1711980307"/>
                              <w:tag w:val="goog_rdk_12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053290761"/>
                  <w:tag w:val="goog_rdk_130"/>
                </w:sdtPr>
                <w:sdtContent>
                  <w:p w:rsidR="00000000" w:rsidDel="00000000" w:rsidP="00000000" w:rsidRDefault="00000000" w:rsidRPr="00000000" w14:paraId="0000011D">
                    <w:pPr>
                      <w:jc w:val="center"/>
                      <w:rPr>
                        <w:ins w:author="MARIO . FICA SANCHEZ" w:id="0" w:date="2025-09-05T23:50:23Z"/>
                        <w:b w:val="1"/>
                        <w:sz w:val="24"/>
                        <w:szCs w:val="24"/>
                        <w:rPrChange w:author="MARIO . FICA SANCHEZ" w:id="1" w:date="2025-09-05T23:50:23Z">
                          <w:rPr>
                            <w:b w:val="1"/>
                            <w:sz w:val="24"/>
                            <w:szCs w:val="24"/>
                          </w:rPr>
                        </w:rPrChange>
                      </w:rPr>
                    </w:pPr>
                    <w:sdt>
                      <w:sdtPr>
                        <w:id w:val="1933964926"/>
                        <w:tag w:val="goog_rdk_127"/>
                      </w:sdtPr>
                      <w:sdtContent>
                        <w:ins w:author="MARIO . FICA SANCHEZ" w:id="0" w:date="2025-09-05T23:50:23Z"/>
                        <w:sdt>
                          <w:sdtPr>
                            <w:id w:val="1009970606"/>
                            <w:tag w:val="goog_rdk_12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Modelado y creación de base de datos</w:t>
                              </w:r>
                            </w:ins>
                          </w:sdtContent>
                        </w:sdt>
                        <w:ins w:author="MARIO . FICA SANCHEZ" w:id="0" w:date="2025-09-05T23:50:23Z">
                          <w:sdt>
                            <w:sdtPr>
                              <w:id w:val="1750998330"/>
                              <w:tag w:val="goog_rdk_12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405846765"/>
                  <w:tag w:val="goog_rdk_134"/>
                </w:sdtPr>
                <w:sdtContent>
                  <w:p w:rsidR="00000000" w:rsidDel="00000000" w:rsidP="00000000" w:rsidRDefault="00000000" w:rsidRPr="00000000" w14:paraId="0000011E">
                    <w:pPr>
                      <w:jc w:val="center"/>
                      <w:rPr>
                        <w:ins w:author="MARIO . FICA SANCHEZ" w:id="0" w:date="2025-09-05T23:50:23Z"/>
                        <w:b w:val="1"/>
                        <w:sz w:val="24"/>
                        <w:szCs w:val="24"/>
                        <w:rPrChange w:author="MARIO . FICA SANCHEZ" w:id="1" w:date="2025-09-05T23:50:23Z">
                          <w:rPr>
                            <w:b w:val="1"/>
                            <w:sz w:val="24"/>
                            <w:szCs w:val="24"/>
                          </w:rPr>
                        </w:rPrChange>
                      </w:rPr>
                    </w:pPr>
                    <w:sdt>
                      <w:sdtPr>
                        <w:id w:val="1578820784"/>
                        <w:tag w:val="goog_rdk_131"/>
                      </w:sdtPr>
                      <w:sdtContent>
                        <w:ins w:author="MARIO . FICA SANCHEZ" w:id="0" w:date="2025-09-05T23:50:23Z"/>
                        <w:sdt>
                          <w:sdtPr>
                            <w:id w:val="1872701928"/>
                            <w:tag w:val="goog_rdk_13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Definir tablas, relaciones, carga inicial</w:t>
                              </w:r>
                            </w:ins>
                          </w:sdtContent>
                        </w:sdt>
                        <w:ins w:author="MARIO . FICA SANCHEZ" w:id="0" w:date="2025-09-05T23:50:23Z">
                          <w:sdt>
                            <w:sdtPr>
                              <w:id w:val="1359831662"/>
                              <w:tag w:val="goog_rdk_13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783907754"/>
                  <w:tag w:val="goog_rdk_138"/>
                </w:sdtPr>
                <w:sdtContent>
                  <w:p w:rsidR="00000000" w:rsidDel="00000000" w:rsidP="00000000" w:rsidRDefault="00000000" w:rsidRPr="00000000" w14:paraId="0000011F">
                    <w:pPr>
                      <w:jc w:val="center"/>
                      <w:rPr>
                        <w:ins w:author="MARIO . FICA SANCHEZ" w:id="0" w:date="2025-09-05T23:50:23Z"/>
                        <w:b w:val="1"/>
                        <w:sz w:val="24"/>
                        <w:szCs w:val="24"/>
                        <w:rPrChange w:author="MARIO . FICA SANCHEZ" w:id="1" w:date="2025-09-05T23:50:23Z">
                          <w:rPr>
                            <w:b w:val="1"/>
                            <w:sz w:val="24"/>
                            <w:szCs w:val="24"/>
                          </w:rPr>
                        </w:rPrChange>
                      </w:rPr>
                    </w:pPr>
                    <w:sdt>
                      <w:sdtPr>
                        <w:id w:val="226183382"/>
                        <w:tag w:val="goog_rdk_135"/>
                      </w:sdtPr>
                      <w:sdtContent>
                        <w:ins w:author="MARIO . FICA SANCHEZ" w:id="0" w:date="2025-09-05T23:50:23Z"/>
                        <w:sdt>
                          <w:sdtPr>
                            <w:id w:val="627564767"/>
                            <w:tag w:val="goog_rdk_13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PostgreSQL, GCP</w:t>
                              </w:r>
                            </w:ins>
                          </w:sdtContent>
                        </w:sdt>
                        <w:ins w:author="MARIO . FICA SANCHEZ" w:id="0" w:date="2025-09-05T23:50:23Z">
                          <w:sdt>
                            <w:sdtPr>
                              <w:id w:val="30047844"/>
                              <w:tag w:val="goog_rdk_13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55822936"/>
                  <w:tag w:val="goog_rdk_142"/>
                </w:sdtPr>
                <w:sdtContent>
                  <w:p w:rsidR="00000000" w:rsidDel="00000000" w:rsidP="00000000" w:rsidRDefault="00000000" w:rsidRPr="00000000" w14:paraId="00000120">
                    <w:pPr>
                      <w:jc w:val="center"/>
                      <w:rPr>
                        <w:ins w:author="MARIO . FICA SANCHEZ" w:id="0" w:date="2025-09-05T23:50:23Z"/>
                        <w:b w:val="1"/>
                        <w:sz w:val="24"/>
                        <w:szCs w:val="24"/>
                        <w:rPrChange w:author="MARIO . FICA SANCHEZ" w:id="1" w:date="2025-09-05T23:50:23Z">
                          <w:rPr>
                            <w:b w:val="1"/>
                            <w:sz w:val="24"/>
                            <w:szCs w:val="24"/>
                          </w:rPr>
                        </w:rPrChange>
                      </w:rPr>
                    </w:pPr>
                    <w:sdt>
                      <w:sdtPr>
                        <w:id w:val="-49732511"/>
                        <w:tag w:val="goog_rdk_139"/>
                      </w:sdtPr>
                      <w:sdtContent>
                        <w:ins w:author="MARIO . FICA SANCHEZ" w:id="0" w:date="2025-09-05T23:50:23Z"/>
                        <w:sdt>
                          <w:sdtPr>
                            <w:id w:val="-565491737"/>
                            <w:tag w:val="goog_rdk_14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048972011"/>
                              <w:tag w:val="goog_rdk_14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183571659"/>
                  <w:tag w:val="goog_rdk_146"/>
                </w:sdtPr>
                <w:sdtContent>
                  <w:p w:rsidR="00000000" w:rsidDel="00000000" w:rsidP="00000000" w:rsidRDefault="00000000" w:rsidRPr="00000000" w14:paraId="00000121">
                    <w:pPr>
                      <w:jc w:val="center"/>
                      <w:rPr>
                        <w:ins w:author="MARIO . FICA SANCHEZ" w:id="0" w:date="2025-09-05T23:50:23Z"/>
                        <w:b w:val="1"/>
                        <w:sz w:val="24"/>
                        <w:szCs w:val="24"/>
                        <w:rPrChange w:author="MARIO . FICA SANCHEZ" w:id="1" w:date="2025-09-05T23:50:23Z">
                          <w:rPr>
                            <w:b w:val="1"/>
                            <w:sz w:val="24"/>
                            <w:szCs w:val="24"/>
                          </w:rPr>
                        </w:rPrChange>
                      </w:rPr>
                    </w:pPr>
                    <w:sdt>
                      <w:sdtPr>
                        <w:id w:val="578221715"/>
                        <w:tag w:val="goog_rdk_143"/>
                      </w:sdtPr>
                      <w:sdtContent>
                        <w:ins w:author="MARIO . FICA SANCHEZ" w:id="0" w:date="2025-09-05T23:50:23Z"/>
                        <w:sdt>
                          <w:sdtPr>
                            <w:id w:val="-42903475"/>
                            <w:tag w:val="goog_rdk_14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Mario</w:t>
                              </w:r>
                            </w:ins>
                          </w:sdtContent>
                        </w:sdt>
                        <w:ins w:author="MARIO . FICA SANCHEZ" w:id="0" w:date="2025-09-05T23:50:23Z">
                          <w:sdt>
                            <w:sdtPr>
                              <w:id w:val="-113894232"/>
                              <w:tag w:val="goog_rdk_14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d9d9d9" w:val="clear"/>
                <w:tcMar>
                  <w:top w:w="20.0" w:type="dxa"/>
                  <w:left w:w="20.0" w:type="dxa"/>
                  <w:bottom w:w="100.0" w:type="dxa"/>
                  <w:right w:w="20.0" w:type="dxa"/>
                </w:tcMar>
                <w:vAlign w:val="center"/>
              </w:tcPr>
              <w:sdt>
                <w:sdtPr>
                  <w:id w:val="-701644206"/>
                  <w:tag w:val="goog_rdk_150"/>
                </w:sdtPr>
                <w:sdtContent>
                  <w:p w:rsidR="00000000" w:rsidDel="00000000" w:rsidP="00000000" w:rsidRDefault="00000000" w:rsidRPr="00000000" w14:paraId="00000122">
                    <w:pPr>
                      <w:jc w:val="center"/>
                      <w:rPr>
                        <w:ins w:author="MARIO . FICA SANCHEZ" w:id="0" w:date="2025-09-05T23:50:23Z"/>
                        <w:b w:val="1"/>
                        <w:sz w:val="24"/>
                        <w:szCs w:val="24"/>
                        <w:rPrChange w:author="MARIO . FICA SANCHEZ" w:id="1" w:date="2025-09-05T23:50:23Z">
                          <w:rPr>
                            <w:b w:val="1"/>
                            <w:sz w:val="24"/>
                            <w:szCs w:val="24"/>
                          </w:rPr>
                        </w:rPrChange>
                      </w:rPr>
                    </w:pPr>
                    <w:sdt>
                      <w:sdtPr>
                        <w:id w:val="1140933503"/>
                        <w:tag w:val="goog_rdk_147"/>
                      </w:sdtPr>
                      <w:sdtContent>
                        <w:ins w:author="MARIO . FICA SANCHEZ" w:id="0" w:date="2025-09-05T23:50:23Z"/>
                        <w:sdt>
                          <w:sdtPr>
                            <w:id w:val="-1783611218"/>
                            <w:tag w:val="goog_rdk_14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Probar integridad y rendimiento</w:t>
                              </w:r>
                            </w:ins>
                          </w:sdtContent>
                        </w:sdt>
                        <w:ins w:author="MARIO . FICA SANCHEZ" w:id="0" w:date="2025-09-05T23:50:23Z">
                          <w:sdt>
                            <w:sdtPr>
                              <w:id w:val="635727054"/>
                              <w:tag w:val="goog_rdk_149"/>
                            </w:sdtPr>
                            <w:sdtContent>
                              <w:r w:rsidDel="00000000" w:rsidR="00000000" w:rsidRPr="00000000">
                                <w:rPr>
                                  <w:rtl w:val="0"/>
                                </w:rPr>
                              </w:r>
                            </w:sdtContent>
                          </w:sdt>
                        </w:ins>
                      </w:sdtContent>
                    </w:sdt>
                  </w:p>
                </w:sdtContent>
              </w:sdt>
            </w:tc>
          </w:tr>
        </w:sdtContent>
      </w:sdt>
      <w:sdt>
        <w:sdtPr>
          <w:id w:val="1745525926"/>
          <w:tag w:val="goog_rdk_151"/>
        </w:sdtPr>
        <w:sdtContent>
          <w:tr>
            <w:trPr>
              <w:cantSplit w:val="0"/>
              <w:trHeight w:val="1375"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a6a6a6" w:val="clear"/>
                <w:tcMar>
                  <w:top w:w="20.0" w:type="dxa"/>
                  <w:left w:w="20.0" w:type="dxa"/>
                  <w:bottom w:w="100.0" w:type="dxa"/>
                  <w:right w:w="20.0" w:type="dxa"/>
                </w:tcMar>
                <w:vAlign w:val="center"/>
              </w:tcPr>
              <w:sdt>
                <w:sdtPr>
                  <w:id w:val="2047672640"/>
                  <w:tag w:val="goog_rdk_155"/>
                </w:sdtPr>
                <w:sdtContent>
                  <w:p w:rsidR="00000000" w:rsidDel="00000000" w:rsidP="00000000" w:rsidRDefault="00000000" w:rsidRPr="00000000" w14:paraId="00000123">
                    <w:pPr>
                      <w:jc w:val="center"/>
                      <w:rPr>
                        <w:ins w:author="MARIO . FICA SANCHEZ" w:id="0" w:date="2025-09-05T23:50:23Z"/>
                        <w:b w:val="1"/>
                        <w:sz w:val="24"/>
                        <w:szCs w:val="24"/>
                        <w:rPrChange w:author="MARIO . FICA SANCHEZ" w:id="1" w:date="2025-09-05T23:50:23Z">
                          <w:rPr>
                            <w:b w:val="1"/>
                            <w:sz w:val="24"/>
                            <w:szCs w:val="24"/>
                          </w:rPr>
                        </w:rPrChange>
                      </w:rPr>
                    </w:pPr>
                    <w:sdt>
                      <w:sdtPr>
                        <w:id w:val="-603497034"/>
                        <w:tag w:val="goog_rdk_152"/>
                      </w:sdtPr>
                      <w:sdtContent>
                        <w:ins w:author="MARIO . FICA SANCHEZ" w:id="0" w:date="2025-09-05T23:50:23Z"/>
                        <w:sdt>
                          <w:sdtPr>
                            <w:id w:val="1838715347"/>
                            <w:tag w:val="goog_rdk_15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Desarrollo Backend</w:t>
                              </w:r>
                            </w:ins>
                          </w:sdtContent>
                        </w:sdt>
                        <w:ins w:author="MARIO . FICA SANCHEZ" w:id="0" w:date="2025-09-05T23:50:23Z">
                          <w:sdt>
                            <w:sdtPr>
                              <w:id w:val="-1800984980"/>
                              <w:tag w:val="goog_rdk_15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748350871"/>
                  <w:tag w:val="goog_rdk_159"/>
                </w:sdtPr>
                <w:sdtContent>
                  <w:p w:rsidR="00000000" w:rsidDel="00000000" w:rsidP="00000000" w:rsidRDefault="00000000" w:rsidRPr="00000000" w14:paraId="00000124">
                    <w:pPr>
                      <w:jc w:val="center"/>
                      <w:rPr>
                        <w:ins w:author="MARIO . FICA SANCHEZ" w:id="0" w:date="2025-09-05T23:50:23Z"/>
                        <w:b w:val="1"/>
                        <w:sz w:val="24"/>
                        <w:szCs w:val="24"/>
                        <w:rPrChange w:author="MARIO . FICA SANCHEZ" w:id="1" w:date="2025-09-05T23:50:23Z">
                          <w:rPr>
                            <w:b w:val="1"/>
                            <w:sz w:val="24"/>
                            <w:szCs w:val="24"/>
                          </w:rPr>
                        </w:rPrChange>
                      </w:rPr>
                    </w:pPr>
                    <w:sdt>
                      <w:sdtPr>
                        <w:id w:val="781951077"/>
                        <w:tag w:val="goog_rdk_156"/>
                      </w:sdtPr>
                      <w:sdtContent>
                        <w:ins w:author="MARIO . FICA SANCHEZ" w:id="0" w:date="2025-09-05T23:50:23Z"/>
                        <w:sdt>
                          <w:sdtPr>
                            <w:id w:val="151421557"/>
                            <w:tag w:val="goog_rdk_15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Creación de API REST</w:t>
                              </w:r>
                            </w:ins>
                          </w:sdtContent>
                        </w:sdt>
                        <w:ins w:author="MARIO . FICA SANCHEZ" w:id="0" w:date="2025-09-05T23:50:23Z">
                          <w:sdt>
                            <w:sdtPr>
                              <w:id w:val="1497486359"/>
                              <w:tag w:val="goog_rdk_15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356205321"/>
                  <w:tag w:val="goog_rdk_163"/>
                </w:sdtPr>
                <w:sdtContent>
                  <w:p w:rsidR="00000000" w:rsidDel="00000000" w:rsidP="00000000" w:rsidRDefault="00000000" w:rsidRPr="00000000" w14:paraId="00000125">
                    <w:pPr>
                      <w:jc w:val="center"/>
                      <w:rPr>
                        <w:ins w:author="MARIO . FICA SANCHEZ" w:id="0" w:date="2025-09-05T23:50:23Z"/>
                        <w:b w:val="1"/>
                        <w:sz w:val="24"/>
                        <w:szCs w:val="24"/>
                        <w:rPrChange w:author="MARIO . FICA SANCHEZ" w:id="1" w:date="2025-09-05T23:50:23Z">
                          <w:rPr>
                            <w:b w:val="1"/>
                            <w:sz w:val="24"/>
                            <w:szCs w:val="24"/>
                          </w:rPr>
                        </w:rPrChange>
                      </w:rPr>
                    </w:pPr>
                    <w:sdt>
                      <w:sdtPr>
                        <w:id w:val="-640271503"/>
                        <w:tag w:val="goog_rdk_160"/>
                      </w:sdtPr>
                      <w:sdtContent>
                        <w:ins w:author="MARIO . FICA SANCHEZ" w:id="0" w:date="2025-09-05T23:50:23Z"/>
                        <w:sdt>
                          <w:sdtPr>
                            <w:id w:val="1641544974"/>
                            <w:tag w:val="goog_rdk_16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Estructurar endpoints y lógica de negocio</w:t>
                              </w:r>
                            </w:ins>
                          </w:sdtContent>
                        </w:sdt>
                        <w:ins w:author="MARIO . FICA SANCHEZ" w:id="0" w:date="2025-09-05T23:50:23Z">
                          <w:sdt>
                            <w:sdtPr>
                              <w:id w:val="-934662614"/>
                              <w:tag w:val="goog_rdk_16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470176400"/>
                  <w:tag w:val="goog_rdk_167"/>
                </w:sdtPr>
                <w:sdtContent>
                  <w:p w:rsidR="00000000" w:rsidDel="00000000" w:rsidP="00000000" w:rsidRDefault="00000000" w:rsidRPr="00000000" w14:paraId="00000126">
                    <w:pPr>
                      <w:jc w:val="center"/>
                      <w:rPr>
                        <w:ins w:author="MARIO . FICA SANCHEZ" w:id="0" w:date="2025-09-05T23:50:23Z"/>
                        <w:b w:val="1"/>
                        <w:sz w:val="24"/>
                        <w:szCs w:val="24"/>
                        <w:rPrChange w:author="MARIO . FICA SANCHEZ" w:id="1" w:date="2025-09-05T23:50:23Z">
                          <w:rPr>
                            <w:b w:val="1"/>
                            <w:sz w:val="24"/>
                            <w:szCs w:val="24"/>
                          </w:rPr>
                        </w:rPrChange>
                      </w:rPr>
                    </w:pPr>
                    <w:sdt>
                      <w:sdtPr>
                        <w:id w:val="-1806831853"/>
                        <w:tag w:val="goog_rdk_164"/>
                      </w:sdtPr>
                      <w:sdtContent>
                        <w:ins w:author="MARIO . FICA SANCHEZ" w:id="0" w:date="2025-09-05T23:50:23Z"/>
                        <w:sdt>
                          <w:sdtPr>
                            <w:id w:val="1260272396"/>
                            <w:tag w:val="goog_rdk_16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Django, VSCode, GCP</w:t>
                              </w:r>
                            </w:ins>
                          </w:sdtContent>
                        </w:sdt>
                        <w:ins w:author="MARIO . FICA SANCHEZ" w:id="0" w:date="2025-09-05T23:50:23Z">
                          <w:sdt>
                            <w:sdtPr>
                              <w:id w:val="-372115420"/>
                              <w:tag w:val="goog_rdk_16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779606087"/>
                  <w:tag w:val="goog_rdk_171"/>
                </w:sdtPr>
                <w:sdtContent>
                  <w:p w:rsidR="00000000" w:rsidDel="00000000" w:rsidP="00000000" w:rsidRDefault="00000000" w:rsidRPr="00000000" w14:paraId="00000127">
                    <w:pPr>
                      <w:jc w:val="center"/>
                      <w:rPr>
                        <w:ins w:author="MARIO . FICA SANCHEZ" w:id="0" w:date="2025-09-05T23:50:23Z"/>
                        <w:b w:val="1"/>
                        <w:sz w:val="24"/>
                        <w:szCs w:val="24"/>
                        <w:rPrChange w:author="MARIO . FICA SANCHEZ" w:id="1" w:date="2025-09-05T23:50:23Z">
                          <w:rPr>
                            <w:b w:val="1"/>
                            <w:sz w:val="24"/>
                            <w:szCs w:val="24"/>
                          </w:rPr>
                        </w:rPrChange>
                      </w:rPr>
                    </w:pPr>
                    <w:sdt>
                      <w:sdtPr>
                        <w:id w:val="-321644033"/>
                        <w:tag w:val="goog_rdk_168"/>
                      </w:sdtPr>
                      <w:sdtContent>
                        <w:ins w:author="MARIO . FICA SANCHEZ" w:id="0" w:date="2025-09-05T23:50:23Z"/>
                        <w:sdt>
                          <w:sdtPr>
                            <w:id w:val="-1169473727"/>
                            <w:tag w:val="goog_rdk_16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2 semanas</w:t>
                              </w:r>
                            </w:ins>
                          </w:sdtContent>
                        </w:sdt>
                        <w:ins w:author="MARIO . FICA SANCHEZ" w:id="0" w:date="2025-09-05T23:50:23Z">
                          <w:sdt>
                            <w:sdtPr>
                              <w:id w:val="-33979824"/>
                              <w:tag w:val="goog_rdk_17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638047737"/>
                  <w:tag w:val="goog_rdk_175"/>
                </w:sdtPr>
                <w:sdtContent>
                  <w:p w:rsidR="00000000" w:rsidDel="00000000" w:rsidP="00000000" w:rsidRDefault="00000000" w:rsidRPr="00000000" w14:paraId="00000128">
                    <w:pPr>
                      <w:jc w:val="center"/>
                      <w:rPr>
                        <w:ins w:author="MARIO . FICA SANCHEZ" w:id="0" w:date="2025-09-05T23:50:23Z"/>
                        <w:b w:val="1"/>
                        <w:sz w:val="24"/>
                        <w:szCs w:val="24"/>
                        <w:rPrChange w:author="MARIO . FICA SANCHEZ" w:id="1" w:date="2025-09-05T23:50:23Z">
                          <w:rPr>
                            <w:b w:val="1"/>
                            <w:sz w:val="24"/>
                            <w:szCs w:val="24"/>
                          </w:rPr>
                        </w:rPrChange>
                      </w:rPr>
                    </w:pPr>
                    <w:sdt>
                      <w:sdtPr>
                        <w:id w:val="-1468611949"/>
                        <w:tag w:val="goog_rdk_172"/>
                      </w:sdtPr>
                      <w:sdtContent>
                        <w:ins w:author="MARIO . FICA SANCHEZ" w:id="0" w:date="2025-09-05T23:50:23Z"/>
                        <w:sdt>
                          <w:sdtPr>
                            <w:id w:val="-1666362115"/>
                            <w:tag w:val="goog_rdk_17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Ulises</w:t>
                              </w:r>
                            </w:ins>
                          </w:sdtContent>
                        </w:sdt>
                        <w:ins w:author="MARIO . FICA SANCHEZ" w:id="0" w:date="2025-09-05T23:50:23Z">
                          <w:sdt>
                            <w:sdtPr>
                              <w:id w:val="-769322132"/>
                              <w:tag w:val="goog_rdk_17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a6a6a6" w:val="clear"/>
                <w:tcMar>
                  <w:top w:w="20.0" w:type="dxa"/>
                  <w:left w:w="20.0" w:type="dxa"/>
                  <w:bottom w:w="100.0" w:type="dxa"/>
                  <w:right w:w="20.0" w:type="dxa"/>
                </w:tcMar>
                <w:vAlign w:val="center"/>
              </w:tcPr>
              <w:sdt>
                <w:sdtPr>
                  <w:id w:val="954727857"/>
                  <w:tag w:val="goog_rdk_179"/>
                </w:sdtPr>
                <w:sdtContent>
                  <w:p w:rsidR="00000000" w:rsidDel="00000000" w:rsidP="00000000" w:rsidRDefault="00000000" w:rsidRPr="00000000" w14:paraId="00000129">
                    <w:pPr>
                      <w:jc w:val="center"/>
                      <w:rPr>
                        <w:ins w:author="MARIO . FICA SANCHEZ" w:id="0" w:date="2025-09-05T23:50:23Z"/>
                        <w:b w:val="1"/>
                        <w:sz w:val="24"/>
                        <w:szCs w:val="24"/>
                        <w:rPrChange w:author="MARIO . FICA SANCHEZ" w:id="1" w:date="2025-09-05T23:50:23Z">
                          <w:rPr>
                            <w:b w:val="1"/>
                            <w:sz w:val="24"/>
                            <w:szCs w:val="24"/>
                          </w:rPr>
                        </w:rPrChange>
                      </w:rPr>
                    </w:pPr>
                    <w:sdt>
                      <w:sdtPr>
                        <w:id w:val="660924650"/>
                        <w:tag w:val="goog_rdk_176"/>
                      </w:sdtPr>
                      <w:sdtContent>
                        <w:ins w:author="MARIO . FICA SANCHEZ" w:id="0" w:date="2025-09-05T23:50:23Z"/>
                        <w:sdt>
                          <w:sdtPr>
                            <w:id w:val="1315034406"/>
                            <w:tag w:val="goog_rdk_17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Cubrir casos de uso básicos</w:t>
                              </w:r>
                            </w:ins>
                          </w:sdtContent>
                        </w:sdt>
                        <w:ins w:author="MARIO . FICA SANCHEZ" w:id="0" w:date="2025-09-05T23:50:23Z">
                          <w:sdt>
                            <w:sdtPr>
                              <w:id w:val="1673639816"/>
                              <w:tag w:val="goog_rdk_178"/>
                            </w:sdtPr>
                            <w:sdtContent>
                              <w:r w:rsidDel="00000000" w:rsidR="00000000" w:rsidRPr="00000000">
                                <w:rPr>
                                  <w:rtl w:val="0"/>
                                </w:rPr>
                              </w:r>
                            </w:sdtContent>
                          </w:sdt>
                        </w:ins>
                      </w:sdtContent>
                    </w:sdt>
                  </w:p>
                </w:sdtContent>
              </w:sdt>
            </w:tc>
          </w:tr>
        </w:sdtContent>
      </w:sdt>
      <w:sdt>
        <w:sdtPr>
          <w:id w:val="1919228795"/>
          <w:tag w:val="goog_rdk_180"/>
        </w:sdtPr>
        <w:sdtContent>
          <w:tr>
            <w:trPr>
              <w:cantSplit w:val="0"/>
              <w:trHeight w:val="106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d9d9d9" w:val="clear"/>
                <w:tcMar>
                  <w:top w:w="20.0" w:type="dxa"/>
                  <w:left w:w="20.0" w:type="dxa"/>
                  <w:bottom w:w="100.0" w:type="dxa"/>
                  <w:right w:w="20.0" w:type="dxa"/>
                </w:tcMar>
                <w:vAlign w:val="center"/>
              </w:tcPr>
              <w:sdt>
                <w:sdtPr>
                  <w:id w:val="1773131278"/>
                  <w:tag w:val="goog_rdk_184"/>
                </w:sdtPr>
                <w:sdtContent>
                  <w:p w:rsidR="00000000" w:rsidDel="00000000" w:rsidP="00000000" w:rsidRDefault="00000000" w:rsidRPr="00000000" w14:paraId="0000012A">
                    <w:pPr>
                      <w:jc w:val="center"/>
                      <w:rPr>
                        <w:ins w:author="MARIO . FICA SANCHEZ" w:id="0" w:date="2025-09-05T23:50:23Z"/>
                        <w:b w:val="1"/>
                        <w:sz w:val="24"/>
                        <w:szCs w:val="24"/>
                        <w:rPrChange w:author="MARIO . FICA SANCHEZ" w:id="1" w:date="2025-09-05T23:50:23Z">
                          <w:rPr>
                            <w:b w:val="1"/>
                            <w:sz w:val="24"/>
                            <w:szCs w:val="24"/>
                          </w:rPr>
                        </w:rPrChange>
                      </w:rPr>
                    </w:pPr>
                    <w:sdt>
                      <w:sdtPr>
                        <w:id w:val="632302485"/>
                        <w:tag w:val="goog_rdk_181"/>
                      </w:sdtPr>
                      <w:sdtContent>
                        <w:ins w:author="MARIO . FICA SANCHEZ" w:id="0" w:date="2025-09-05T23:50:23Z"/>
                        <w:sdt>
                          <w:sdtPr>
                            <w:id w:val="-144844967"/>
                            <w:tag w:val="goog_rdk_18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Integración</w:t>
                              </w:r>
                            </w:ins>
                          </w:sdtContent>
                        </w:sdt>
                        <w:ins w:author="MARIO . FICA SANCHEZ" w:id="0" w:date="2025-09-05T23:50:23Z">
                          <w:sdt>
                            <w:sdtPr>
                              <w:id w:val="-88470268"/>
                              <w:tag w:val="goog_rdk_18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229506778"/>
                  <w:tag w:val="goog_rdk_188"/>
                </w:sdtPr>
                <w:sdtContent>
                  <w:p w:rsidR="00000000" w:rsidDel="00000000" w:rsidP="00000000" w:rsidRDefault="00000000" w:rsidRPr="00000000" w14:paraId="0000012B">
                    <w:pPr>
                      <w:jc w:val="center"/>
                      <w:rPr>
                        <w:ins w:author="MARIO . FICA SANCHEZ" w:id="0" w:date="2025-09-05T23:50:23Z"/>
                        <w:b w:val="1"/>
                        <w:sz w:val="24"/>
                        <w:szCs w:val="24"/>
                        <w:rPrChange w:author="MARIO . FICA SANCHEZ" w:id="1" w:date="2025-09-05T23:50:23Z">
                          <w:rPr>
                            <w:b w:val="1"/>
                            <w:sz w:val="24"/>
                            <w:szCs w:val="24"/>
                          </w:rPr>
                        </w:rPrChange>
                      </w:rPr>
                    </w:pPr>
                    <w:sdt>
                      <w:sdtPr>
                        <w:id w:val="-386286178"/>
                        <w:tag w:val="goog_rdk_185"/>
                      </w:sdtPr>
                      <w:sdtContent>
                        <w:ins w:author="MARIO . FICA SANCHEZ" w:id="0" w:date="2025-09-05T23:50:23Z"/>
                        <w:sdt>
                          <w:sdtPr>
                            <w:id w:val="-1574803934"/>
                            <w:tag w:val="goog_rdk_18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Integración API - BD - N8N</w:t>
                              </w:r>
                            </w:ins>
                          </w:sdtContent>
                        </w:sdt>
                        <w:ins w:author="MARIO . FICA SANCHEZ" w:id="0" w:date="2025-09-05T23:50:23Z">
                          <w:sdt>
                            <w:sdtPr>
                              <w:id w:val="822835110"/>
                              <w:tag w:val="goog_rdk_18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39459641"/>
                  <w:tag w:val="goog_rdk_192"/>
                </w:sdtPr>
                <w:sdtContent>
                  <w:p w:rsidR="00000000" w:rsidDel="00000000" w:rsidP="00000000" w:rsidRDefault="00000000" w:rsidRPr="00000000" w14:paraId="0000012C">
                    <w:pPr>
                      <w:jc w:val="center"/>
                      <w:rPr>
                        <w:ins w:author="MARIO . FICA SANCHEZ" w:id="0" w:date="2025-09-05T23:50:23Z"/>
                        <w:b w:val="1"/>
                        <w:sz w:val="24"/>
                        <w:szCs w:val="24"/>
                        <w:rPrChange w:author="MARIO . FICA SANCHEZ" w:id="1" w:date="2025-09-05T23:50:23Z">
                          <w:rPr>
                            <w:b w:val="1"/>
                            <w:sz w:val="24"/>
                            <w:szCs w:val="24"/>
                          </w:rPr>
                        </w:rPrChange>
                      </w:rPr>
                    </w:pPr>
                    <w:sdt>
                      <w:sdtPr>
                        <w:id w:val="320837943"/>
                        <w:tag w:val="goog_rdk_189"/>
                      </w:sdtPr>
                      <w:sdtContent>
                        <w:ins w:author="MARIO . FICA SANCHEZ" w:id="0" w:date="2025-09-05T23:50:23Z"/>
                        <w:sdt>
                          <w:sdtPr>
                            <w:id w:val="-685015415"/>
                            <w:tag w:val="goog_rdk_19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Flujos completos de datos</w:t>
                              </w:r>
                            </w:ins>
                          </w:sdtContent>
                        </w:sdt>
                        <w:ins w:author="MARIO . FICA SANCHEZ" w:id="0" w:date="2025-09-05T23:50:23Z">
                          <w:sdt>
                            <w:sdtPr>
                              <w:id w:val="-744162047"/>
                              <w:tag w:val="goog_rdk_19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648326586"/>
                  <w:tag w:val="goog_rdk_196"/>
                </w:sdtPr>
                <w:sdtContent>
                  <w:p w:rsidR="00000000" w:rsidDel="00000000" w:rsidP="00000000" w:rsidRDefault="00000000" w:rsidRPr="00000000" w14:paraId="0000012D">
                    <w:pPr>
                      <w:jc w:val="center"/>
                      <w:rPr>
                        <w:ins w:author="MARIO . FICA SANCHEZ" w:id="0" w:date="2025-09-05T23:50:23Z"/>
                        <w:b w:val="1"/>
                        <w:sz w:val="24"/>
                        <w:szCs w:val="24"/>
                        <w:rPrChange w:author="MARIO . FICA SANCHEZ" w:id="1" w:date="2025-09-05T23:50:23Z">
                          <w:rPr>
                            <w:b w:val="1"/>
                            <w:sz w:val="24"/>
                            <w:szCs w:val="24"/>
                          </w:rPr>
                        </w:rPrChange>
                      </w:rPr>
                    </w:pPr>
                    <w:sdt>
                      <w:sdtPr>
                        <w:id w:val="-207799889"/>
                        <w:tag w:val="goog_rdk_193"/>
                      </w:sdtPr>
                      <w:sdtContent>
                        <w:ins w:author="MARIO . FICA SANCHEZ" w:id="0" w:date="2025-09-05T23:50:23Z"/>
                        <w:sdt>
                          <w:sdtPr>
                            <w:id w:val="918736835"/>
                            <w:tag w:val="goog_rdk_19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N8N, Django, PostgreSQL</w:t>
                              </w:r>
                            </w:ins>
                          </w:sdtContent>
                        </w:sdt>
                        <w:ins w:author="MARIO . FICA SANCHEZ" w:id="0" w:date="2025-09-05T23:50:23Z">
                          <w:sdt>
                            <w:sdtPr>
                              <w:id w:val="-79572886"/>
                              <w:tag w:val="goog_rdk_19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66498064"/>
                  <w:tag w:val="goog_rdk_200"/>
                </w:sdtPr>
                <w:sdtContent>
                  <w:p w:rsidR="00000000" w:rsidDel="00000000" w:rsidP="00000000" w:rsidRDefault="00000000" w:rsidRPr="00000000" w14:paraId="0000012E">
                    <w:pPr>
                      <w:jc w:val="center"/>
                      <w:rPr>
                        <w:ins w:author="MARIO . FICA SANCHEZ" w:id="0" w:date="2025-09-05T23:50:23Z"/>
                        <w:b w:val="1"/>
                        <w:sz w:val="24"/>
                        <w:szCs w:val="24"/>
                        <w:rPrChange w:author="MARIO . FICA SANCHEZ" w:id="1" w:date="2025-09-05T23:50:23Z">
                          <w:rPr>
                            <w:b w:val="1"/>
                            <w:sz w:val="24"/>
                            <w:szCs w:val="24"/>
                          </w:rPr>
                        </w:rPrChange>
                      </w:rPr>
                    </w:pPr>
                    <w:sdt>
                      <w:sdtPr>
                        <w:id w:val="1828821683"/>
                        <w:tag w:val="goog_rdk_197"/>
                      </w:sdtPr>
                      <w:sdtContent>
                        <w:ins w:author="MARIO . FICA SANCHEZ" w:id="0" w:date="2025-09-05T23:50:23Z"/>
                        <w:sdt>
                          <w:sdtPr>
                            <w:id w:val="-383928100"/>
                            <w:tag w:val="goog_rdk_19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580933253"/>
                              <w:tag w:val="goog_rdk_19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368041368"/>
                  <w:tag w:val="goog_rdk_204"/>
                </w:sdtPr>
                <w:sdtContent>
                  <w:p w:rsidR="00000000" w:rsidDel="00000000" w:rsidP="00000000" w:rsidRDefault="00000000" w:rsidRPr="00000000" w14:paraId="0000012F">
                    <w:pPr>
                      <w:jc w:val="center"/>
                      <w:rPr>
                        <w:ins w:author="MARIO . FICA SANCHEZ" w:id="0" w:date="2025-09-05T23:50:23Z"/>
                        <w:b w:val="1"/>
                        <w:sz w:val="24"/>
                        <w:szCs w:val="24"/>
                        <w:rPrChange w:author="MARIO . FICA SANCHEZ" w:id="1" w:date="2025-09-05T23:50:23Z">
                          <w:rPr>
                            <w:b w:val="1"/>
                            <w:sz w:val="24"/>
                            <w:szCs w:val="24"/>
                          </w:rPr>
                        </w:rPrChange>
                      </w:rPr>
                    </w:pPr>
                    <w:sdt>
                      <w:sdtPr>
                        <w:id w:val="2083875736"/>
                        <w:tag w:val="goog_rdk_201"/>
                      </w:sdtPr>
                      <w:sdtContent>
                        <w:ins w:author="MARIO . FICA SANCHEZ" w:id="0" w:date="2025-09-05T23:50:23Z"/>
                        <w:sdt>
                          <w:sdtPr>
                            <w:id w:val="2119189074"/>
                            <w:tag w:val="goog_rdk_20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Ambos</w:t>
                              </w:r>
                            </w:ins>
                          </w:sdtContent>
                        </w:sdt>
                        <w:ins w:author="MARIO . FICA SANCHEZ" w:id="0" w:date="2025-09-05T23:50:23Z">
                          <w:sdt>
                            <w:sdtPr>
                              <w:id w:val="873926531"/>
                              <w:tag w:val="goog_rdk_20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d9d9d9" w:val="clear"/>
                <w:tcMar>
                  <w:top w:w="20.0" w:type="dxa"/>
                  <w:left w:w="20.0" w:type="dxa"/>
                  <w:bottom w:w="100.0" w:type="dxa"/>
                  <w:right w:w="20.0" w:type="dxa"/>
                </w:tcMar>
                <w:vAlign w:val="center"/>
              </w:tcPr>
              <w:sdt>
                <w:sdtPr>
                  <w:id w:val="-25778581"/>
                  <w:tag w:val="goog_rdk_208"/>
                </w:sdtPr>
                <w:sdtContent>
                  <w:p w:rsidR="00000000" w:rsidDel="00000000" w:rsidP="00000000" w:rsidRDefault="00000000" w:rsidRPr="00000000" w14:paraId="00000130">
                    <w:pPr>
                      <w:jc w:val="center"/>
                      <w:rPr>
                        <w:ins w:author="MARIO . FICA SANCHEZ" w:id="0" w:date="2025-09-05T23:50:23Z"/>
                        <w:b w:val="1"/>
                        <w:sz w:val="24"/>
                        <w:szCs w:val="24"/>
                        <w:rPrChange w:author="MARIO . FICA SANCHEZ" w:id="1" w:date="2025-09-05T23:50:23Z">
                          <w:rPr>
                            <w:b w:val="1"/>
                            <w:sz w:val="24"/>
                            <w:szCs w:val="24"/>
                          </w:rPr>
                        </w:rPrChange>
                      </w:rPr>
                    </w:pPr>
                    <w:sdt>
                      <w:sdtPr>
                        <w:id w:val="-1640567909"/>
                        <w:tag w:val="goog_rdk_205"/>
                      </w:sdtPr>
                      <w:sdtContent>
                        <w:ins w:author="MARIO . FICA SANCHEZ" w:id="0" w:date="2025-09-05T23:50:23Z"/>
                        <w:sdt>
                          <w:sdtPr>
                            <w:id w:val="1809905073"/>
                            <w:tag w:val="goog_rdk_20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Probar de extremo a extremo</w:t>
                              </w:r>
                            </w:ins>
                          </w:sdtContent>
                        </w:sdt>
                        <w:ins w:author="MARIO . FICA SANCHEZ" w:id="0" w:date="2025-09-05T23:50:23Z">
                          <w:sdt>
                            <w:sdtPr>
                              <w:id w:val="1703807743"/>
                              <w:tag w:val="goog_rdk_207"/>
                            </w:sdtPr>
                            <w:sdtContent>
                              <w:r w:rsidDel="00000000" w:rsidR="00000000" w:rsidRPr="00000000">
                                <w:rPr>
                                  <w:rtl w:val="0"/>
                                </w:rPr>
                              </w:r>
                            </w:sdtContent>
                          </w:sdt>
                        </w:ins>
                      </w:sdtContent>
                    </w:sdt>
                  </w:p>
                </w:sdtContent>
              </w:sdt>
            </w:tc>
          </w:tr>
        </w:sdtContent>
      </w:sdt>
      <w:sdt>
        <w:sdtPr>
          <w:id w:val="-909309357"/>
          <w:tag w:val="goog_rdk_209"/>
        </w:sdtPr>
        <w:sdtContent>
          <w:tr>
            <w:trPr>
              <w:cantSplit w:val="0"/>
              <w:trHeight w:val="1375"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a6a6a6" w:val="clear"/>
                <w:tcMar>
                  <w:top w:w="20.0" w:type="dxa"/>
                  <w:left w:w="20.0" w:type="dxa"/>
                  <w:bottom w:w="100.0" w:type="dxa"/>
                  <w:right w:w="20.0" w:type="dxa"/>
                </w:tcMar>
                <w:vAlign w:val="center"/>
              </w:tcPr>
              <w:sdt>
                <w:sdtPr>
                  <w:id w:val="858865210"/>
                  <w:tag w:val="goog_rdk_213"/>
                </w:sdtPr>
                <w:sdtContent>
                  <w:p w:rsidR="00000000" w:rsidDel="00000000" w:rsidP="00000000" w:rsidRDefault="00000000" w:rsidRPr="00000000" w14:paraId="00000131">
                    <w:pPr>
                      <w:jc w:val="center"/>
                      <w:rPr>
                        <w:ins w:author="MARIO . FICA SANCHEZ" w:id="0" w:date="2025-09-05T23:50:23Z"/>
                        <w:b w:val="1"/>
                        <w:sz w:val="24"/>
                        <w:szCs w:val="24"/>
                        <w:rPrChange w:author="MARIO . FICA SANCHEZ" w:id="1" w:date="2025-09-05T23:50:23Z">
                          <w:rPr>
                            <w:b w:val="1"/>
                            <w:sz w:val="24"/>
                            <w:szCs w:val="24"/>
                          </w:rPr>
                        </w:rPrChange>
                      </w:rPr>
                    </w:pPr>
                    <w:sdt>
                      <w:sdtPr>
                        <w:id w:val="-1816944847"/>
                        <w:tag w:val="goog_rdk_210"/>
                      </w:sdtPr>
                      <w:sdtContent>
                        <w:ins w:author="MARIO . FICA SANCHEZ" w:id="0" w:date="2025-09-05T23:50:23Z"/>
                        <w:sdt>
                          <w:sdtPr>
                            <w:id w:val="348757251"/>
                            <w:tag w:val="goog_rdk_21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Desarrollo Frontend</w:t>
                              </w:r>
                            </w:ins>
                          </w:sdtContent>
                        </w:sdt>
                        <w:ins w:author="MARIO . FICA SANCHEZ" w:id="0" w:date="2025-09-05T23:50:23Z">
                          <w:sdt>
                            <w:sdtPr>
                              <w:id w:val="-526262877"/>
                              <w:tag w:val="goog_rdk_21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986708343"/>
                  <w:tag w:val="goog_rdk_217"/>
                </w:sdtPr>
                <w:sdtContent>
                  <w:p w:rsidR="00000000" w:rsidDel="00000000" w:rsidP="00000000" w:rsidRDefault="00000000" w:rsidRPr="00000000" w14:paraId="00000132">
                    <w:pPr>
                      <w:jc w:val="center"/>
                      <w:rPr>
                        <w:ins w:author="MARIO . FICA SANCHEZ" w:id="0" w:date="2025-09-05T23:50:23Z"/>
                        <w:b w:val="1"/>
                        <w:sz w:val="24"/>
                        <w:szCs w:val="24"/>
                        <w:rPrChange w:author="MARIO . FICA SANCHEZ" w:id="1" w:date="2025-09-05T23:50:23Z">
                          <w:rPr>
                            <w:b w:val="1"/>
                            <w:sz w:val="24"/>
                            <w:szCs w:val="24"/>
                          </w:rPr>
                        </w:rPrChange>
                      </w:rPr>
                    </w:pPr>
                    <w:sdt>
                      <w:sdtPr>
                        <w:id w:val="-187200468"/>
                        <w:tag w:val="goog_rdk_214"/>
                      </w:sdtPr>
                      <w:sdtContent>
                        <w:ins w:author="MARIO . FICA SANCHEZ" w:id="0" w:date="2025-09-05T23:50:23Z"/>
                        <w:sdt>
                          <w:sdtPr>
                            <w:id w:val="272350683"/>
                            <w:tag w:val="goog_rdk_21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Implementación de frontend (Next.js)</w:t>
                              </w:r>
                            </w:ins>
                          </w:sdtContent>
                        </w:sdt>
                        <w:ins w:author="MARIO . FICA SANCHEZ" w:id="0" w:date="2025-09-05T23:50:23Z">
                          <w:sdt>
                            <w:sdtPr>
                              <w:id w:val="838719285"/>
                              <w:tag w:val="goog_rdk_21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881893946"/>
                  <w:tag w:val="goog_rdk_221"/>
                </w:sdtPr>
                <w:sdtContent>
                  <w:p w:rsidR="00000000" w:rsidDel="00000000" w:rsidP="00000000" w:rsidRDefault="00000000" w:rsidRPr="00000000" w14:paraId="00000133">
                    <w:pPr>
                      <w:jc w:val="center"/>
                      <w:rPr>
                        <w:ins w:author="MARIO . FICA SANCHEZ" w:id="0" w:date="2025-09-05T23:50:23Z"/>
                        <w:b w:val="1"/>
                        <w:sz w:val="24"/>
                        <w:szCs w:val="24"/>
                        <w:rPrChange w:author="MARIO . FICA SANCHEZ" w:id="1" w:date="2025-09-05T23:50:23Z">
                          <w:rPr>
                            <w:b w:val="1"/>
                            <w:sz w:val="24"/>
                            <w:szCs w:val="24"/>
                          </w:rPr>
                        </w:rPrChange>
                      </w:rPr>
                    </w:pPr>
                    <w:sdt>
                      <w:sdtPr>
                        <w:id w:val="-1605556030"/>
                        <w:tag w:val="goog_rdk_218"/>
                      </w:sdtPr>
                      <w:sdtContent>
                        <w:ins w:author="MARIO . FICA SANCHEZ" w:id="0" w:date="2025-09-05T23:50:23Z"/>
                        <w:sdt>
                          <w:sdtPr>
                            <w:id w:val="-1166463074"/>
                            <w:tag w:val="goog_rdk_21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Vistas de búsqueda, filtro y comparación</w:t>
                              </w:r>
                            </w:ins>
                          </w:sdtContent>
                        </w:sdt>
                        <w:ins w:author="MARIO . FICA SANCHEZ" w:id="0" w:date="2025-09-05T23:50:23Z">
                          <w:sdt>
                            <w:sdtPr>
                              <w:id w:val="-1784951323"/>
                              <w:tag w:val="goog_rdk_22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020313284"/>
                  <w:tag w:val="goog_rdk_225"/>
                </w:sdtPr>
                <w:sdtContent>
                  <w:p w:rsidR="00000000" w:rsidDel="00000000" w:rsidP="00000000" w:rsidRDefault="00000000" w:rsidRPr="00000000" w14:paraId="00000134">
                    <w:pPr>
                      <w:jc w:val="center"/>
                      <w:rPr>
                        <w:ins w:author="MARIO . FICA SANCHEZ" w:id="0" w:date="2025-09-05T23:50:23Z"/>
                        <w:b w:val="1"/>
                        <w:sz w:val="24"/>
                        <w:szCs w:val="24"/>
                        <w:rPrChange w:author="MARIO . FICA SANCHEZ" w:id="1" w:date="2025-09-05T23:50:23Z">
                          <w:rPr>
                            <w:b w:val="1"/>
                            <w:sz w:val="24"/>
                            <w:szCs w:val="24"/>
                          </w:rPr>
                        </w:rPrChange>
                      </w:rPr>
                    </w:pPr>
                    <w:sdt>
                      <w:sdtPr>
                        <w:id w:val="97147020"/>
                        <w:tag w:val="goog_rdk_222"/>
                      </w:sdtPr>
                      <w:sdtContent>
                        <w:ins w:author="MARIO . FICA SANCHEZ" w:id="0" w:date="2025-09-05T23:50:23Z"/>
                        <w:sdt>
                          <w:sdtPr>
                            <w:id w:val="-1389896824"/>
                            <w:tag w:val="goog_rdk_22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Next.js, Figma</w:t>
                              </w:r>
                            </w:ins>
                          </w:sdtContent>
                        </w:sdt>
                        <w:ins w:author="MARIO . FICA SANCHEZ" w:id="0" w:date="2025-09-05T23:50:23Z">
                          <w:sdt>
                            <w:sdtPr>
                              <w:id w:val="1591734744"/>
                              <w:tag w:val="goog_rdk_22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432034740"/>
                  <w:tag w:val="goog_rdk_229"/>
                </w:sdtPr>
                <w:sdtContent>
                  <w:p w:rsidR="00000000" w:rsidDel="00000000" w:rsidP="00000000" w:rsidRDefault="00000000" w:rsidRPr="00000000" w14:paraId="00000135">
                    <w:pPr>
                      <w:jc w:val="center"/>
                      <w:rPr>
                        <w:ins w:author="MARIO . FICA SANCHEZ" w:id="0" w:date="2025-09-05T23:50:23Z"/>
                        <w:b w:val="1"/>
                        <w:sz w:val="24"/>
                        <w:szCs w:val="24"/>
                        <w:rPrChange w:author="MARIO . FICA SANCHEZ" w:id="1" w:date="2025-09-05T23:50:23Z">
                          <w:rPr>
                            <w:b w:val="1"/>
                            <w:sz w:val="24"/>
                            <w:szCs w:val="24"/>
                          </w:rPr>
                        </w:rPrChange>
                      </w:rPr>
                    </w:pPr>
                    <w:sdt>
                      <w:sdtPr>
                        <w:id w:val="-943505061"/>
                        <w:tag w:val="goog_rdk_226"/>
                      </w:sdtPr>
                      <w:sdtContent>
                        <w:ins w:author="MARIO . FICA SANCHEZ" w:id="0" w:date="2025-09-05T23:50:23Z"/>
                        <w:sdt>
                          <w:sdtPr>
                            <w:id w:val="-333585089"/>
                            <w:tag w:val="goog_rdk_22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2 semanas</w:t>
                              </w:r>
                            </w:ins>
                          </w:sdtContent>
                        </w:sdt>
                        <w:ins w:author="MARIO . FICA SANCHEZ" w:id="0" w:date="2025-09-05T23:50:23Z">
                          <w:sdt>
                            <w:sdtPr>
                              <w:id w:val="1992732935"/>
                              <w:tag w:val="goog_rdk_22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640452257"/>
                  <w:tag w:val="goog_rdk_233"/>
                </w:sdtPr>
                <w:sdtContent>
                  <w:p w:rsidR="00000000" w:rsidDel="00000000" w:rsidP="00000000" w:rsidRDefault="00000000" w:rsidRPr="00000000" w14:paraId="00000136">
                    <w:pPr>
                      <w:jc w:val="center"/>
                      <w:rPr>
                        <w:ins w:author="MARIO . FICA SANCHEZ" w:id="0" w:date="2025-09-05T23:50:23Z"/>
                        <w:b w:val="1"/>
                        <w:sz w:val="24"/>
                        <w:szCs w:val="24"/>
                        <w:rPrChange w:author="MARIO . FICA SANCHEZ" w:id="1" w:date="2025-09-05T23:50:23Z">
                          <w:rPr>
                            <w:b w:val="1"/>
                            <w:sz w:val="24"/>
                            <w:szCs w:val="24"/>
                          </w:rPr>
                        </w:rPrChange>
                      </w:rPr>
                    </w:pPr>
                    <w:sdt>
                      <w:sdtPr>
                        <w:id w:val="1933430427"/>
                        <w:tag w:val="goog_rdk_230"/>
                      </w:sdtPr>
                      <w:sdtContent>
                        <w:ins w:author="MARIO . FICA SANCHEZ" w:id="0" w:date="2025-09-05T23:50:23Z"/>
                        <w:sdt>
                          <w:sdtPr>
                            <w:id w:val="1463123916"/>
                            <w:tag w:val="goog_rdk_23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Ulises</w:t>
                              </w:r>
                            </w:ins>
                          </w:sdtContent>
                        </w:sdt>
                        <w:ins w:author="MARIO . FICA SANCHEZ" w:id="0" w:date="2025-09-05T23:50:23Z">
                          <w:sdt>
                            <w:sdtPr>
                              <w:id w:val="-1718483888"/>
                              <w:tag w:val="goog_rdk_23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a6a6a6" w:val="clear"/>
                <w:tcMar>
                  <w:top w:w="20.0" w:type="dxa"/>
                  <w:left w:w="20.0" w:type="dxa"/>
                  <w:bottom w:w="100.0" w:type="dxa"/>
                  <w:right w:w="20.0" w:type="dxa"/>
                </w:tcMar>
                <w:vAlign w:val="center"/>
              </w:tcPr>
              <w:sdt>
                <w:sdtPr>
                  <w:id w:val="-1779031146"/>
                  <w:tag w:val="goog_rdk_237"/>
                </w:sdtPr>
                <w:sdtContent>
                  <w:p w:rsidR="00000000" w:rsidDel="00000000" w:rsidP="00000000" w:rsidRDefault="00000000" w:rsidRPr="00000000" w14:paraId="00000137">
                    <w:pPr>
                      <w:jc w:val="center"/>
                      <w:rPr>
                        <w:ins w:author="MARIO . FICA SANCHEZ" w:id="0" w:date="2025-09-05T23:50:23Z"/>
                        <w:b w:val="1"/>
                        <w:sz w:val="24"/>
                        <w:szCs w:val="24"/>
                        <w:rPrChange w:author="MARIO . FICA SANCHEZ" w:id="1" w:date="2025-09-05T23:50:23Z">
                          <w:rPr>
                            <w:b w:val="1"/>
                            <w:sz w:val="24"/>
                            <w:szCs w:val="24"/>
                          </w:rPr>
                        </w:rPrChange>
                      </w:rPr>
                    </w:pPr>
                    <w:sdt>
                      <w:sdtPr>
                        <w:id w:val="-346055005"/>
                        <w:tag w:val="goog_rdk_234"/>
                      </w:sdtPr>
                      <w:sdtContent>
                        <w:ins w:author="MARIO . FICA SANCHEZ" w:id="0" w:date="2025-09-05T23:50:23Z"/>
                        <w:sdt>
                          <w:sdtPr>
                            <w:id w:val="-1448983109"/>
                            <w:tag w:val="goog_rdk_23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Validar UX y responsividad</w:t>
                              </w:r>
                            </w:ins>
                          </w:sdtContent>
                        </w:sdt>
                        <w:ins w:author="MARIO . FICA SANCHEZ" w:id="0" w:date="2025-09-05T23:50:23Z">
                          <w:sdt>
                            <w:sdtPr>
                              <w:id w:val="-1638732045"/>
                              <w:tag w:val="goog_rdk_236"/>
                            </w:sdtPr>
                            <w:sdtContent>
                              <w:r w:rsidDel="00000000" w:rsidR="00000000" w:rsidRPr="00000000">
                                <w:rPr>
                                  <w:rtl w:val="0"/>
                                </w:rPr>
                              </w:r>
                            </w:sdtContent>
                          </w:sdt>
                        </w:ins>
                      </w:sdtContent>
                    </w:sdt>
                  </w:p>
                </w:sdtContent>
              </w:sdt>
            </w:tc>
          </w:tr>
        </w:sdtContent>
      </w:sdt>
      <w:sdt>
        <w:sdtPr>
          <w:id w:val="-507385280"/>
          <w:tag w:val="goog_rdk_238"/>
        </w:sdtPr>
        <w:sdtContent>
          <w:tr>
            <w:trPr>
              <w:cantSplit w:val="0"/>
              <w:trHeight w:val="106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d9d9d9" w:val="clear"/>
                <w:tcMar>
                  <w:top w:w="20.0" w:type="dxa"/>
                  <w:left w:w="20.0" w:type="dxa"/>
                  <w:bottom w:w="100.0" w:type="dxa"/>
                  <w:right w:w="20.0" w:type="dxa"/>
                </w:tcMar>
                <w:vAlign w:val="center"/>
              </w:tcPr>
              <w:sdt>
                <w:sdtPr>
                  <w:id w:val="-1249284753"/>
                  <w:tag w:val="goog_rdk_242"/>
                </w:sdtPr>
                <w:sdtContent>
                  <w:p w:rsidR="00000000" w:rsidDel="00000000" w:rsidP="00000000" w:rsidRDefault="00000000" w:rsidRPr="00000000" w14:paraId="00000138">
                    <w:pPr>
                      <w:jc w:val="center"/>
                      <w:rPr>
                        <w:ins w:author="MARIO . FICA SANCHEZ" w:id="0" w:date="2025-09-05T23:50:23Z"/>
                        <w:b w:val="1"/>
                        <w:sz w:val="24"/>
                        <w:szCs w:val="24"/>
                        <w:rPrChange w:author="MARIO . FICA SANCHEZ" w:id="1" w:date="2025-09-05T23:50:23Z">
                          <w:rPr>
                            <w:b w:val="1"/>
                            <w:sz w:val="24"/>
                            <w:szCs w:val="24"/>
                          </w:rPr>
                        </w:rPrChange>
                      </w:rPr>
                    </w:pPr>
                    <w:sdt>
                      <w:sdtPr>
                        <w:id w:val="779776237"/>
                        <w:tag w:val="goog_rdk_239"/>
                      </w:sdtPr>
                      <w:sdtContent>
                        <w:ins w:author="MARIO . FICA SANCHEZ" w:id="0" w:date="2025-09-05T23:50:23Z"/>
                        <w:sdt>
                          <w:sdtPr>
                            <w:id w:val="466936881"/>
                            <w:tag w:val="goog_rdk_24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Testing</w:t>
                              </w:r>
                            </w:ins>
                          </w:sdtContent>
                        </w:sdt>
                        <w:ins w:author="MARIO . FICA SANCHEZ" w:id="0" w:date="2025-09-05T23:50:23Z">
                          <w:sdt>
                            <w:sdtPr>
                              <w:id w:val="-604339419"/>
                              <w:tag w:val="goog_rdk_24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638345660"/>
                  <w:tag w:val="goog_rdk_246"/>
                </w:sdtPr>
                <w:sdtContent>
                  <w:p w:rsidR="00000000" w:rsidDel="00000000" w:rsidP="00000000" w:rsidRDefault="00000000" w:rsidRPr="00000000" w14:paraId="00000139">
                    <w:pPr>
                      <w:jc w:val="center"/>
                      <w:rPr>
                        <w:ins w:author="MARIO . FICA SANCHEZ" w:id="0" w:date="2025-09-05T23:50:23Z"/>
                        <w:b w:val="1"/>
                        <w:sz w:val="24"/>
                        <w:szCs w:val="24"/>
                        <w:rPrChange w:author="MARIO . FICA SANCHEZ" w:id="1" w:date="2025-09-05T23:50:23Z">
                          <w:rPr>
                            <w:b w:val="1"/>
                            <w:sz w:val="24"/>
                            <w:szCs w:val="24"/>
                          </w:rPr>
                        </w:rPrChange>
                      </w:rPr>
                    </w:pPr>
                    <w:sdt>
                      <w:sdtPr>
                        <w:id w:val="-1232864559"/>
                        <w:tag w:val="goog_rdk_243"/>
                      </w:sdtPr>
                      <w:sdtContent>
                        <w:ins w:author="MARIO . FICA SANCHEZ" w:id="0" w:date="2025-09-05T23:50:23Z"/>
                        <w:sdt>
                          <w:sdtPr>
                            <w:id w:val="-86588537"/>
                            <w:tag w:val="goog_rdk_24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Pruebas integrales y corrección</w:t>
                              </w:r>
                            </w:ins>
                          </w:sdtContent>
                        </w:sdt>
                        <w:ins w:author="MARIO . FICA SANCHEZ" w:id="0" w:date="2025-09-05T23:50:23Z">
                          <w:sdt>
                            <w:sdtPr>
                              <w:id w:val="1087209945"/>
                              <w:tag w:val="goog_rdk_24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620610384"/>
                  <w:tag w:val="goog_rdk_250"/>
                </w:sdtPr>
                <w:sdtContent>
                  <w:p w:rsidR="00000000" w:rsidDel="00000000" w:rsidP="00000000" w:rsidRDefault="00000000" w:rsidRPr="00000000" w14:paraId="0000013A">
                    <w:pPr>
                      <w:jc w:val="center"/>
                      <w:rPr>
                        <w:ins w:author="MARIO . FICA SANCHEZ" w:id="0" w:date="2025-09-05T23:50:23Z"/>
                        <w:b w:val="1"/>
                        <w:sz w:val="24"/>
                        <w:szCs w:val="24"/>
                        <w:rPrChange w:author="MARIO . FICA SANCHEZ" w:id="1" w:date="2025-09-05T23:50:23Z">
                          <w:rPr>
                            <w:b w:val="1"/>
                            <w:sz w:val="24"/>
                            <w:szCs w:val="24"/>
                          </w:rPr>
                        </w:rPrChange>
                      </w:rPr>
                    </w:pPr>
                    <w:sdt>
                      <w:sdtPr>
                        <w:id w:val="241748593"/>
                        <w:tag w:val="goog_rdk_247"/>
                      </w:sdtPr>
                      <w:sdtContent>
                        <w:ins w:author="MARIO . FICA SANCHEZ" w:id="0" w:date="2025-09-05T23:50:23Z"/>
                        <w:sdt>
                          <w:sdtPr>
                            <w:id w:val="-1609339744"/>
                            <w:tag w:val="goog_rdk_24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Pruebas funcionales de todos los flujos</w:t>
                              </w:r>
                            </w:ins>
                          </w:sdtContent>
                        </w:sdt>
                        <w:ins w:author="MARIO . FICA SANCHEZ" w:id="0" w:date="2025-09-05T23:50:23Z">
                          <w:sdt>
                            <w:sdtPr>
                              <w:id w:val="-1162498963"/>
                              <w:tag w:val="goog_rdk_24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233817824"/>
                  <w:tag w:val="goog_rdk_254"/>
                </w:sdtPr>
                <w:sdtContent>
                  <w:p w:rsidR="00000000" w:rsidDel="00000000" w:rsidP="00000000" w:rsidRDefault="00000000" w:rsidRPr="00000000" w14:paraId="0000013B">
                    <w:pPr>
                      <w:jc w:val="center"/>
                      <w:rPr>
                        <w:ins w:author="MARIO . FICA SANCHEZ" w:id="0" w:date="2025-09-05T23:50:23Z"/>
                        <w:b w:val="1"/>
                        <w:sz w:val="24"/>
                        <w:szCs w:val="24"/>
                        <w:rPrChange w:author="MARIO . FICA SANCHEZ" w:id="1" w:date="2025-09-05T23:50:23Z">
                          <w:rPr>
                            <w:b w:val="1"/>
                            <w:sz w:val="24"/>
                            <w:szCs w:val="24"/>
                          </w:rPr>
                        </w:rPrChange>
                      </w:rPr>
                    </w:pPr>
                    <w:sdt>
                      <w:sdtPr>
                        <w:id w:val="1147453827"/>
                        <w:tag w:val="goog_rdk_251"/>
                      </w:sdtPr>
                      <w:sdtContent>
                        <w:ins w:author="MARIO . FICA SANCHEZ" w:id="0" w:date="2025-09-05T23:50:23Z"/>
                        <w:sdt>
                          <w:sdtPr>
                            <w:id w:val="-1667430808"/>
                            <w:tag w:val="goog_rdk_25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Postman, Jest</w:t>
                              </w:r>
                            </w:ins>
                          </w:sdtContent>
                        </w:sdt>
                        <w:ins w:author="MARIO . FICA SANCHEZ" w:id="0" w:date="2025-09-05T23:50:23Z">
                          <w:sdt>
                            <w:sdtPr>
                              <w:id w:val="-722655498"/>
                              <w:tag w:val="goog_rdk_25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681416343"/>
                  <w:tag w:val="goog_rdk_258"/>
                </w:sdtPr>
                <w:sdtContent>
                  <w:p w:rsidR="00000000" w:rsidDel="00000000" w:rsidP="00000000" w:rsidRDefault="00000000" w:rsidRPr="00000000" w14:paraId="0000013C">
                    <w:pPr>
                      <w:jc w:val="center"/>
                      <w:rPr>
                        <w:ins w:author="MARIO . FICA SANCHEZ" w:id="0" w:date="2025-09-05T23:50:23Z"/>
                        <w:b w:val="1"/>
                        <w:sz w:val="24"/>
                        <w:szCs w:val="24"/>
                        <w:rPrChange w:author="MARIO . FICA SANCHEZ" w:id="1" w:date="2025-09-05T23:50:23Z">
                          <w:rPr>
                            <w:b w:val="1"/>
                            <w:sz w:val="24"/>
                            <w:szCs w:val="24"/>
                          </w:rPr>
                        </w:rPrChange>
                      </w:rPr>
                    </w:pPr>
                    <w:sdt>
                      <w:sdtPr>
                        <w:id w:val="1533162450"/>
                        <w:tag w:val="goog_rdk_255"/>
                      </w:sdtPr>
                      <w:sdtContent>
                        <w:ins w:author="MARIO . FICA SANCHEZ" w:id="0" w:date="2025-09-05T23:50:23Z"/>
                        <w:sdt>
                          <w:sdtPr>
                            <w:id w:val="-1854738782"/>
                            <w:tag w:val="goog_rdk_25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887429560"/>
                              <w:tag w:val="goog_rdk_25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d9d9d9" w:val="clear"/>
                <w:tcMar>
                  <w:top w:w="20.0" w:type="dxa"/>
                  <w:left w:w="20.0" w:type="dxa"/>
                  <w:bottom w:w="100.0" w:type="dxa"/>
                  <w:right w:w="20.0" w:type="dxa"/>
                </w:tcMar>
                <w:vAlign w:val="center"/>
              </w:tcPr>
              <w:sdt>
                <w:sdtPr>
                  <w:id w:val="-1585033984"/>
                  <w:tag w:val="goog_rdk_262"/>
                </w:sdtPr>
                <w:sdtContent>
                  <w:p w:rsidR="00000000" w:rsidDel="00000000" w:rsidP="00000000" w:rsidRDefault="00000000" w:rsidRPr="00000000" w14:paraId="0000013D">
                    <w:pPr>
                      <w:jc w:val="center"/>
                      <w:rPr>
                        <w:ins w:author="MARIO . FICA SANCHEZ" w:id="0" w:date="2025-09-05T23:50:23Z"/>
                        <w:b w:val="1"/>
                        <w:sz w:val="24"/>
                        <w:szCs w:val="24"/>
                        <w:rPrChange w:author="MARIO . FICA SANCHEZ" w:id="1" w:date="2025-09-05T23:50:23Z">
                          <w:rPr>
                            <w:b w:val="1"/>
                            <w:sz w:val="24"/>
                            <w:szCs w:val="24"/>
                          </w:rPr>
                        </w:rPrChange>
                      </w:rPr>
                    </w:pPr>
                    <w:sdt>
                      <w:sdtPr>
                        <w:id w:val="2078336252"/>
                        <w:tag w:val="goog_rdk_259"/>
                      </w:sdtPr>
                      <w:sdtContent>
                        <w:ins w:author="MARIO . FICA SANCHEZ" w:id="0" w:date="2025-09-05T23:50:23Z"/>
                        <w:sdt>
                          <w:sdtPr>
                            <w:id w:val="-684801498"/>
                            <w:tag w:val="goog_rdk_26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Ambos</w:t>
                              </w:r>
                            </w:ins>
                          </w:sdtContent>
                        </w:sdt>
                        <w:ins w:author="MARIO . FICA SANCHEZ" w:id="0" w:date="2025-09-05T23:50:23Z">
                          <w:sdt>
                            <w:sdtPr>
                              <w:id w:val="-1142424510"/>
                              <w:tag w:val="goog_rdk_26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d9d9d9" w:val="clear"/>
                <w:tcMar>
                  <w:top w:w="20.0" w:type="dxa"/>
                  <w:left w:w="20.0" w:type="dxa"/>
                  <w:bottom w:w="100.0" w:type="dxa"/>
                  <w:right w:w="20.0" w:type="dxa"/>
                </w:tcMar>
                <w:vAlign w:val="center"/>
              </w:tcPr>
              <w:sdt>
                <w:sdtPr>
                  <w:id w:val="-1692909921"/>
                  <w:tag w:val="goog_rdk_266"/>
                </w:sdtPr>
                <w:sdtContent>
                  <w:p w:rsidR="00000000" w:rsidDel="00000000" w:rsidP="00000000" w:rsidRDefault="00000000" w:rsidRPr="00000000" w14:paraId="0000013E">
                    <w:pPr>
                      <w:jc w:val="center"/>
                      <w:rPr>
                        <w:ins w:author="MARIO . FICA SANCHEZ" w:id="0" w:date="2025-09-05T23:50:23Z"/>
                        <w:b w:val="1"/>
                        <w:sz w:val="24"/>
                        <w:szCs w:val="24"/>
                        <w:rPrChange w:author="MARIO . FICA SANCHEZ" w:id="1" w:date="2025-09-05T23:50:23Z">
                          <w:rPr>
                            <w:b w:val="1"/>
                            <w:sz w:val="24"/>
                            <w:szCs w:val="24"/>
                          </w:rPr>
                        </w:rPrChange>
                      </w:rPr>
                    </w:pPr>
                    <w:sdt>
                      <w:sdtPr>
                        <w:id w:val="865479337"/>
                        <w:tag w:val="goog_rdk_263"/>
                      </w:sdtPr>
                      <w:sdtContent>
                        <w:ins w:author="MARIO . FICA SANCHEZ" w:id="0" w:date="2025-09-05T23:50:23Z"/>
                        <w:sdt>
                          <w:sdtPr>
                            <w:id w:val="2007966872"/>
                            <w:tag w:val="goog_rdk_26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Registrar resultados</w:t>
                              </w:r>
                            </w:ins>
                          </w:sdtContent>
                        </w:sdt>
                        <w:ins w:author="MARIO . FICA SANCHEZ" w:id="0" w:date="2025-09-05T23:50:23Z">
                          <w:sdt>
                            <w:sdtPr>
                              <w:id w:val="-336056077"/>
                              <w:tag w:val="goog_rdk_265"/>
                            </w:sdtPr>
                            <w:sdtContent>
                              <w:r w:rsidDel="00000000" w:rsidR="00000000" w:rsidRPr="00000000">
                                <w:rPr>
                                  <w:rtl w:val="0"/>
                                </w:rPr>
                              </w:r>
                            </w:sdtContent>
                          </w:sdt>
                        </w:ins>
                      </w:sdtContent>
                    </w:sdt>
                  </w:p>
                </w:sdtContent>
              </w:sdt>
            </w:tc>
          </w:tr>
        </w:sdtContent>
      </w:sdt>
      <w:sdt>
        <w:sdtPr>
          <w:id w:val="-1595438363"/>
          <w:tag w:val="goog_rdk_267"/>
        </w:sdtPr>
        <w:sdtContent>
          <w:tr>
            <w:trPr>
              <w:cantSplit w:val="0"/>
              <w:trHeight w:val="1060" w:hRule="atLeast"/>
              <w:tblHeader w:val="0"/>
              <w:ins w:author="MARIO . FICA SANCHEZ" w:id="0" w:date="2025-09-05T23:50:23Z"/>
            </w:trPr>
            <w:tc>
              <w:tcPr>
                <w:tcBorders>
                  <w:top w:color="ffffff" w:space="0" w:sz="3" w:val="single"/>
                  <w:left w:color="000000" w:space="0" w:sz="0" w:val="nil"/>
                  <w:bottom w:color="ffffff" w:space="0" w:sz="3" w:val="single"/>
                  <w:right w:color="ffffff" w:space="0" w:sz="3" w:val="single"/>
                </w:tcBorders>
                <w:shd w:fill="a6a6a6" w:val="clear"/>
                <w:tcMar>
                  <w:top w:w="20.0" w:type="dxa"/>
                  <w:left w:w="20.0" w:type="dxa"/>
                  <w:bottom w:w="100.0" w:type="dxa"/>
                  <w:right w:w="20.0" w:type="dxa"/>
                </w:tcMar>
                <w:vAlign w:val="center"/>
              </w:tcPr>
              <w:sdt>
                <w:sdtPr>
                  <w:id w:val="10600376"/>
                  <w:tag w:val="goog_rdk_271"/>
                </w:sdtPr>
                <w:sdtContent>
                  <w:p w:rsidR="00000000" w:rsidDel="00000000" w:rsidP="00000000" w:rsidRDefault="00000000" w:rsidRPr="00000000" w14:paraId="0000013F">
                    <w:pPr>
                      <w:jc w:val="center"/>
                      <w:rPr>
                        <w:ins w:author="MARIO . FICA SANCHEZ" w:id="0" w:date="2025-09-05T23:50:23Z"/>
                        <w:b w:val="1"/>
                        <w:sz w:val="24"/>
                        <w:szCs w:val="24"/>
                        <w:rPrChange w:author="MARIO . FICA SANCHEZ" w:id="1" w:date="2025-09-05T23:50:23Z">
                          <w:rPr>
                            <w:b w:val="1"/>
                            <w:sz w:val="24"/>
                            <w:szCs w:val="24"/>
                          </w:rPr>
                        </w:rPrChange>
                      </w:rPr>
                    </w:pPr>
                    <w:sdt>
                      <w:sdtPr>
                        <w:id w:val="457638716"/>
                        <w:tag w:val="goog_rdk_268"/>
                      </w:sdtPr>
                      <w:sdtContent>
                        <w:ins w:author="MARIO . FICA SANCHEZ" w:id="0" w:date="2025-09-05T23:50:23Z"/>
                        <w:sdt>
                          <w:sdtPr>
                            <w:id w:val="1414213981"/>
                            <w:tag w:val="goog_rdk_26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Documentación</w:t>
                              </w:r>
                            </w:ins>
                          </w:sdtContent>
                        </w:sdt>
                        <w:ins w:author="MARIO . FICA SANCHEZ" w:id="0" w:date="2025-09-05T23:50:23Z">
                          <w:sdt>
                            <w:sdtPr>
                              <w:id w:val="991310826"/>
                              <w:tag w:val="goog_rdk_27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644538611"/>
                  <w:tag w:val="goog_rdk_275"/>
                </w:sdtPr>
                <w:sdtContent>
                  <w:p w:rsidR="00000000" w:rsidDel="00000000" w:rsidP="00000000" w:rsidRDefault="00000000" w:rsidRPr="00000000" w14:paraId="00000140">
                    <w:pPr>
                      <w:jc w:val="center"/>
                      <w:rPr>
                        <w:ins w:author="MARIO . FICA SANCHEZ" w:id="0" w:date="2025-09-05T23:50:23Z"/>
                        <w:b w:val="1"/>
                        <w:sz w:val="24"/>
                        <w:szCs w:val="24"/>
                        <w:rPrChange w:author="MARIO . FICA SANCHEZ" w:id="1" w:date="2025-09-05T23:50:23Z">
                          <w:rPr>
                            <w:b w:val="1"/>
                            <w:sz w:val="24"/>
                            <w:szCs w:val="24"/>
                          </w:rPr>
                        </w:rPrChange>
                      </w:rPr>
                    </w:pPr>
                    <w:sdt>
                      <w:sdtPr>
                        <w:id w:val="1797520532"/>
                        <w:tag w:val="goog_rdk_272"/>
                      </w:sdtPr>
                      <w:sdtContent>
                        <w:ins w:author="MARIO . FICA SANCHEZ" w:id="0" w:date="2025-09-05T23:50:23Z"/>
                        <w:sdt>
                          <w:sdtPr>
                            <w:id w:val="562649734"/>
                            <w:tag w:val="goog_rdk_27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Redacción documentación formal/final</w:t>
                              </w:r>
                            </w:ins>
                          </w:sdtContent>
                        </w:sdt>
                        <w:ins w:author="MARIO . FICA SANCHEZ" w:id="0" w:date="2025-09-05T23:50:23Z">
                          <w:sdt>
                            <w:sdtPr>
                              <w:id w:val="1122545689"/>
                              <w:tag w:val="goog_rdk_274"/>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2117212476"/>
                  <w:tag w:val="goog_rdk_279"/>
                </w:sdtPr>
                <w:sdtContent>
                  <w:p w:rsidR="00000000" w:rsidDel="00000000" w:rsidP="00000000" w:rsidRDefault="00000000" w:rsidRPr="00000000" w14:paraId="00000141">
                    <w:pPr>
                      <w:jc w:val="center"/>
                      <w:rPr>
                        <w:ins w:author="MARIO . FICA SANCHEZ" w:id="0" w:date="2025-09-05T23:50:23Z"/>
                        <w:b w:val="1"/>
                        <w:sz w:val="24"/>
                        <w:szCs w:val="24"/>
                        <w:rPrChange w:author="MARIO . FICA SANCHEZ" w:id="1" w:date="2025-09-05T23:50:23Z">
                          <w:rPr>
                            <w:b w:val="1"/>
                            <w:sz w:val="24"/>
                            <w:szCs w:val="24"/>
                          </w:rPr>
                        </w:rPrChange>
                      </w:rPr>
                    </w:pPr>
                    <w:sdt>
                      <w:sdtPr>
                        <w:id w:val="-2017885223"/>
                        <w:tag w:val="goog_rdk_276"/>
                      </w:sdtPr>
                      <w:sdtContent>
                        <w:ins w:author="MARIO . FICA SANCHEZ" w:id="0" w:date="2025-09-05T23:50:23Z"/>
                        <w:sdt>
                          <w:sdtPr>
                            <w:id w:val="-500486248"/>
                            <w:tag w:val="goog_rdk_277"/>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Manuales, informes y videos</w:t>
                              </w:r>
                            </w:ins>
                          </w:sdtContent>
                        </w:sdt>
                        <w:ins w:author="MARIO . FICA SANCHEZ" w:id="0" w:date="2025-09-05T23:50:23Z">
                          <w:sdt>
                            <w:sdtPr>
                              <w:id w:val="910441642"/>
                              <w:tag w:val="goog_rdk_278"/>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438661499"/>
                  <w:tag w:val="goog_rdk_283"/>
                </w:sdtPr>
                <w:sdtContent>
                  <w:p w:rsidR="00000000" w:rsidDel="00000000" w:rsidP="00000000" w:rsidRDefault="00000000" w:rsidRPr="00000000" w14:paraId="00000142">
                    <w:pPr>
                      <w:jc w:val="center"/>
                      <w:rPr>
                        <w:ins w:author="MARIO . FICA SANCHEZ" w:id="0" w:date="2025-09-05T23:50:23Z"/>
                        <w:b w:val="1"/>
                        <w:sz w:val="24"/>
                        <w:szCs w:val="24"/>
                        <w:rPrChange w:author="MARIO . FICA SANCHEZ" w:id="1" w:date="2025-09-05T23:50:23Z">
                          <w:rPr>
                            <w:b w:val="1"/>
                            <w:sz w:val="24"/>
                            <w:szCs w:val="24"/>
                          </w:rPr>
                        </w:rPrChange>
                      </w:rPr>
                    </w:pPr>
                    <w:sdt>
                      <w:sdtPr>
                        <w:id w:val="-1557033820"/>
                        <w:tag w:val="goog_rdk_280"/>
                      </w:sdtPr>
                      <w:sdtContent>
                        <w:ins w:author="MARIO . FICA SANCHEZ" w:id="0" w:date="2025-09-05T23:50:23Z"/>
                        <w:sdt>
                          <w:sdtPr>
                            <w:id w:val="2131309811"/>
                            <w:tag w:val="goog_rdk_281"/>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Docs, Loom, Drive</w:t>
                              </w:r>
                            </w:ins>
                          </w:sdtContent>
                        </w:sdt>
                        <w:ins w:author="MARIO . FICA SANCHEZ" w:id="0" w:date="2025-09-05T23:50:23Z">
                          <w:sdt>
                            <w:sdtPr>
                              <w:id w:val="281254085"/>
                              <w:tag w:val="goog_rdk_282"/>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666868026"/>
                  <w:tag w:val="goog_rdk_287"/>
                </w:sdtPr>
                <w:sdtContent>
                  <w:p w:rsidR="00000000" w:rsidDel="00000000" w:rsidP="00000000" w:rsidRDefault="00000000" w:rsidRPr="00000000" w14:paraId="00000143">
                    <w:pPr>
                      <w:jc w:val="center"/>
                      <w:rPr>
                        <w:ins w:author="MARIO . FICA SANCHEZ" w:id="0" w:date="2025-09-05T23:50:23Z"/>
                        <w:b w:val="1"/>
                        <w:sz w:val="24"/>
                        <w:szCs w:val="24"/>
                        <w:rPrChange w:author="MARIO . FICA SANCHEZ" w:id="1" w:date="2025-09-05T23:50:23Z">
                          <w:rPr>
                            <w:b w:val="1"/>
                            <w:sz w:val="24"/>
                            <w:szCs w:val="24"/>
                          </w:rPr>
                        </w:rPrChange>
                      </w:rPr>
                    </w:pPr>
                    <w:sdt>
                      <w:sdtPr>
                        <w:id w:val="-1674883124"/>
                        <w:tag w:val="goog_rdk_284"/>
                      </w:sdtPr>
                      <w:sdtContent>
                        <w:ins w:author="MARIO . FICA SANCHEZ" w:id="0" w:date="2025-09-05T23:50:23Z"/>
                        <w:sdt>
                          <w:sdtPr>
                            <w:id w:val="1411464671"/>
                            <w:tag w:val="goog_rdk_285"/>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1367627508"/>
                              <w:tag w:val="goog_rdk_286"/>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ffffff" w:space="0" w:sz="3" w:val="single"/>
                </w:tcBorders>
                <w:shd w:fill="a6a6a6" w:val="clear"/>
                <w:tcMar>
                  <w:top w:w="20.0" w:type="dxa"/>
                  <w:left w:w="20.0" w:type="dxa"/>
                  <w:bottom w:w="100.0" w:type="dxa"/>
                  <w:right w:w="20.0" w:type="dxa"/>
                </w:tcMar>
                <w:vAlign w:val="center"/>
              </w:tcPr>
              <w:sdt>
                <w:sdtPr>
                  <w:id w:val="-1133279555"/>
                  <w:tag w:val="goog_rdk_291"/>
                </w:sdtPr>
                <w:sdtContent>
                  <w:p w:rsidR="00000000" w:rsidDel="00000000" w:rsidP="00000000" w:rsidRDefault="00000000" w:rsidRPr="00000000" w14:paraId="00000144">
                    <w:pPr>
                      <w:jc w:val="center"/>
                      <w:rPr>
                        <w:ins w:author="MARIO . FICA SANCHEZ" w:id="0" w:date="2025-09-05T23:50:23Z"/>
                        <w:b w:val="1"/>
                        <w:sz w:val="24"/>
                        <w:szCs w:val="24"/>
                        <w:rPrChange w:author="MARIO . FICA SANCHEZ" w:id="1" w:date="2025-09-05T23:50:23Z">
                          <w:rPr>
                            <w:b w:val="1"/>
                            <w:sz w:val="24"/>
                            <w:szCs w:val="24"/>
                          </w:rPr>
                        </w:rPrChange>
                      </w:rPr>
                    </w:pPr>
                    <w:sdt>
                      <w:sdtPr>
                        <w:id w:val="-1240804259"/>
                        <w:tag w:val="goog_rdk_288"/>
                      </w:sdtPr>
                      <w:sdtContent>
                        <w:ins w:author="MARIO . FICA SANCHEZ" w:id="0" w:date="2025-09-05T23:50:23Z"/>
                        <w:sdt>
                          <w:sdtPr>
                            <w:id w:val="-1605123031"/>
                            <w:tag w:val="goog_rdk_289"/>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Ambos</w:t>
                              </w:r>
                            </w:ins>
                          </w:sdtContent>
                        </w:sdt>
                        <w:ins w:author="MARIO . FICA SANCHEZ" w:id="0" w:date="2025-09-05T23:50:23Z">
                          <w:sdt>
                            <w:sdtPr>
                              <w:id w:val="-1922304657"/>
                              <w:tag w:val="goog_rdk_290"/>
                            </w:sdtPr>
                            <w:sdtContent>
                              <w:r w:rsidDel="00000000" w:rsidR="00000000" w:rsidRPr="00000000">
                                <w:rPr>
                                  <w:rtl w:val="0"/>
                                </w:rPr>
                              </w:r>
                            </w:sdtContent>
                          </w:sdt>
                        </w:ins>
                      </w:sdtContent>
                    </w:sdt>
                  </w:p>
                </w:sdtContent>
              </w:sdt>
            </w:tc>
            <w:tc>
              <w:tcPr>
                <w:tcBorders>
                  <w:top w:color="ffffff" w:space="0" w:sz="3" w:val="single"/>
                  <w:left w:color="ffffff" w:space="0" w:sz="3" w:val="single"/>
                  <w:bottom w:color="ffffff" w:space="0" w:sz="3" w:val="single"/>
                  <w:right w:color="000000" w:space="0" w:sz="0" w:val="nil"/>
                </w:tcBorders>
                <w:shd w:fill="a6a6a6" w:val="clear"/>
                <w:tcMar>
                  <w:top w:w="20.0" w:type="dxa"/>
                  <w:left w:w="20.0" w:type="dxa"/>
                  <w:bottom w:w="100.0" w:type="dxa"/>
                  <w:right w:w="20.0" w:type="dxa"/>
                </w:tcMar>
                <w:vAlign w:val="center"/>
              </w:tcPr>
              <w:sdt>
                <w:sdtPr>
                  <w:id w:val="-932287756"/>
                  <w:tag w:val="goog_rdk_295"/>
                </w:sdtPr>
                <w:sdtContent>
                  <w:p w:rsidR="00000000" w:rsidDel="00000000" w:rsidP="00000000" w:rsidRDefault="00000000" w:rsidRPr="00000000" w14:paraId="00000145">
                    <w:pPr>
                      <w:jc w:val="center"/>
                      <w:rPr>
                        <w:ins w:author="MARIO . FICA SANCHEZ" w:id="0" w:date="2025-09-05T23:50:23Z"/>
                        <w:b w:val="1"/>
                        <w:sz w:val="24"/>
                        <w:szCs w:val="24"/>
                        <w:rPrChange w:author="MARIO . FICA SANCHEZ" w:id="1" w:date="2025-09-05T23:50:23Z">
                          <w:rPr>
                            <w:b w:val="1"/>
                            <w:sz w:val="24"/>
                            <w:szCs w:val="24"/>
                          </w:rPr>
                        </w:rPrChange>
                      </w:rPr>
                    </w:pPr>
                    <w:sdt>
                      <w:sdtPr>
                        <w:id w:val="104994027"/>
                        <w:tag w:val="goog_rdk_292"/>
                      </w:sdtPr>
                      <w:sdtContent>
                        <w:ins w:author="MARIO . FICA SANCHEZ" w:id="0" w:date="2025-09-05T23:50:23Z"/>
                        <w:sdt>
                          <w:sdtPr>
                            <w:id w:val="-210547954"/>
                            <w:tag w:val="goog_rdk_293"/>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Revisar antes de entrega final</w:t>
                              </w:r>
                            </w:ins>
                          </w:sdtContent>
                        </w:sdt>
                        <w:ins w:author="MARIO . FICA SANCHEZ" w:id="0" w:date="2025-09-05T23:50:23Z">
                          <w:sdt>
                            <w:sdtPr>
                              <w:id w:val="-599731044"/>
                              <w:tag w:val="goog_rdk_294"/>
                            </w:sdtPr>
                            <w:sdtContent>
                              <w:r w:rsidDel="00000000" w:rsidR="00000000" w:rsidRPr="00000000">
                                <w:rPr>
                                  <w:rtl w:val="0"/>
                                </w:rPr>
                              </w:r>
                            </w:sdtContent>
                          </w:sdt>
                        </w:ins>
                      </w:sdtContent>
                    </w:sdt>
                  </w:p>
                </w:sdtContent>
              </w:sdt>
            </w:tc>
          </w:tr>
        </w:sdtContent>
      </w:sdt>
      <w:sdt>
        <w:sdtPr>
          <w:id w:val="1621371774"/>
          <w:tag w:val="goog_rdk_296"/>
        </w:sdtPr>
        <w:sdtContent>
          <w:tr>
            <w:trPr>
              <w:cantSplit w:val="0"/>
              <w:trHeight w:val="1060" w:hRule="atLeast"/>
              <w:tblHeader w:val="0"/>
              <w:ins w:author="MARIO . FICA SANCHEZ" w:id="0" w:date="2025-09-05T23:50:23Z"/>
            </w:trPr>
            <w:tc>
              <w:tcPr>
                <w:tcBorders>
                  <w:top w:color="ffffff" w:space="0" w:sz="3" w:val="single"/>
                  <w:left w:color="000000" w:space="0" w:sz="0" w:val="nil"/>
                  <w:bottom w:color="000000" w:space="0" w:sz="0" w:val="nil"/>
                  <w:right w:color="ffffff" w:space="0" w:sz="3" w:val="single"/>
                </w:tcBorders>
                <w:shd w:fill="d9d9d9" w:val="clear"/>
                <w:tcMar>
                  <w:top w:w="20.0" w:type="dxa"/>
                  <w:left w:w="20.0" w:type="dxa"/>
                  <w:bottom w:w="100.0" w:type="dxa"/>
                  <w:right w:w="20.0" w:type="dxa"/>
                </w:tcMar>
                <w:vAlign w:val="center"/>
              </w:tcPr>
              <w:sdt>
                <w:sdtPr>
                  <w:id w:val="1937878083"/>
                  <w:tag w:val="goog_rdk_300"/>
                </w:sdtPr>
                <w:sdtContent>
                  <w:p w:rsidR="00000000" w:rsidDel="00000000" w:rsidP="00000000" w:rsidRDefault="00000000" w:rsidRPr="00000000" w14:paraId="00000146">
                    <w:pPr>
                      <w:jc w:val="center"/>
                      <w:rPr>
                        <w:ins w:author="MARIO . FICA SANCHEZ" w:id="0" w:date="2025-09-05T23:50:23Z"/>
                        <w:b w:val="1"/>
                        <w:sz w:val="24"/>
                        <w:szCs w:val="24"/>
                        <w:rPrChange w:author="MARIO . FICA SANCHEZ" w:id="1" w:date="2025-09-05T23:50:23Z">
                          <w:rPr>
                            <w:b w:val="1"/>
                            <w:sz w:val="24"/>
                            <w:szCs w:val="24"/>
                          </w:rPr>
                        </w:rPrChange>
                      </w:rPr>
                    </w:pPr>
                    <w:sdt>
                      <w:sdtPr>
                        <w:id w:val="-1439548104"/>
                        <w:tag w:val="goog_rdk_297"/>
                      </w:sdtPr>
                      <w:sdtContent>
                        <w:ins w:author="MARIO . FICA SANCHEZ" w:id="0" w:date="2025-09-05T23:50:23Z"/>
                        <w:sdt>
                          <w:sdtPr>
                            <w:id w:val="-1663838887"/>
                            <w:tag w:val="goog_rdk_29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Presentación</w:t>
                              </w:r>
                            </w:ins>
                          </w:sdtContent>
                        </w:sdt>
                        <w:ins w:author="MARIO . FICA SANCHEZ" w:id="0" w:date="2025-09-05T23:50:23Z">
                          <w:sdt>
                            <w:sdtPr>
                              <w:id w:val="-1765876208"/>
                              <w:tag w:val="goog_rdk_29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ffffff" w:space="0" w:sz="3" w:val="single"/>
                </w:tcBorders>
                <w:shd w:fill="d9d9d9" w:val="clear"/>
                <w:tcMar>
                  <w:top w:w="20.0" w:type="dxa"/>
                  <w:left w:w="20.0" w:type="dxa"/>
                  <w:bottom w:w="100.0" w:type="dxa"/>
                  <w:right w:w="20.0" w:type="dxa"/>
                </w:tcMar>
                <w:vAlign w:val="center"/>
              </w:tcPr>
              <w:sdt>
                <w:sdtPr>
                  <w:id w:val="-219452459"/>
                  <w:tag w:val="goog_rdk_304"/>
                </w:sdtPr>
                <w:sdtContent>
                  <w:p w:rsidR="00000000" w:rsidDel="00000000" w:rsidP="00000000" w:rsidRDefault="00000000" w:rsidRPr="00000000" w14:paraId="00000147">
                    <w:pPr>
                      <w:jc w:val="center"/>
                      <w:rPr>
                        <w:ins w:author="MARIO . FICA SANCHEZ" w:id="0" w:date="2025-09-05T23:50:23Z"/>
                        <w:b w:val="1"/>
                        <w:sz w:val="24"/>
                        <w:szCs w:val="24"/>
                        <w:rPrChange w:author="MARIO . FICA SANCHEZ" w:id="1" w:date="2025-09-05T23:50:23Z">
                          <w:rPr>
                            <w:b w:val="1"/>
                            <w:sz w:val="24"/>
                            <w:szCs w:val="24"/>
                          </w:rPr>
                        </w:rPrChange>
                      </w:rPr>
                    </w:pPr>
                    <w:sdt>
                      <w:sdtPr>
                        <w:id w:val="233463540"/>
                        <w:tag w:val="goog_rdk_301"/>
                      </w:sdtPr>
                      <w:sdtContent>
                        <w:ins w:author="MARIO . FICA SANCHEZ" w:id="0" w:date="2025-09-05T23:50:23Z"/>
                        <w:sdt>
                          <w:sdtPr>
                            <w:id w:val="-101635651"/>
                            <w:tag w:val="goog_rdk_30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Preparación y entrega final</w:t>
                              </w:r>
                            </w:ins>
                          </w:sdtContent>
                        </w:sdt>
                        <w:ins w:author="MARIO . FICA SANCHEZ" w:id="0" w:date="2025-09-05T23:50:23Z">
                          <w:sdt>
                            <w:sdtPr>
                              <w:id w:val="-1067254450"/>
                              <w:tag w:val="goog_rdk_303"/>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ffffff" w:space="0" w:sz="3" w:val="single"/>
                </w:tcBorders>
                <w:shd w:fill="d9d9d9" w:val="clear"/>
                <w:tcMar>
                  <w:top w:w="20.0" w:type="dxa"/>
                  <w:left w:w="20.0" w:type="dxa"/>
                  <w:bottom w:w="100.0" w:type="dxa"/>
                  <w:right w:w="20.0" w:type="dxa"/>
                </w:tcMar>
                <w:vAlign w:val="center"/>
              </w:tcPr>
              <w:sdt>
                <w:sdtPr>
                  <w:id w:val="1591380215"/>
                  <w:tag w:val="goog_rdk_308"/>
                </w:sdtPr>
                <w:sdtContent>
                  <w:p w:rsidR="00000000" w:rsidDel="00000000" w:rsidP="00000000" w:rsidRDefault="00000000" w:rsidRPr="00000000" w14:paraId="00000148">
                    <w:pPr>
                      <w:jc w:val="center"/>
                      <w:rPr>
                        <w:ins w:author="MARIO . FICA SANCHEZ" w:id="0" w:date="2025-09-05T23:50:23Z"/>
                        <w:b w:val="1"/>
                        <w:sz w:val="24"/>
                        <w:szCs w:val="24"/>
                        <w:rPrChange w:author="MARIO . FICA SANCHEZ" w:id="1" w:date="2025-09-05T23:50:23Z">
                          <w:rPr>
                            <w:b w:val="1"/>
                            <w:sz w:val="24"/>
                            <w:szCs w:val="24"/>
                          </w:rPr>
                        </w:rPrChange>
                      </w:rPr>
                    </w:pPr>
                    <w:sdt>
                      <w:sdtPr>
                        <w:id w:val="1479313886"/>
                        <w:tag w:val="goog_rdk_305"/>
                      </w:sdtPr>
                      <w:sdtContent>
                        <w:ins w:author="MARIO . FICA SANCHEZ" w:id="0" w:date="2025-09-05T23:50:23Z"/>
                        <w:sdt>
                          <w:sdtPr>
                            <w:id w:val="682460757"/>
                            <w:tag w:val="goog_rdk_306"/>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Video demo y presentación a comisión</w:t>
                              </w:r>
                            </w:ins>
                          </w:sdtContent>
                        </w:sdt>
                        <w:ins w:author="MARIO . FICA SANCHEZ" w:id="0" w:date="2025-09-05T23:50:23Z">
                          <w:sdt>
                            <w:sdtPr>
                              <w:id w:val="-72417643"/>
                              <w:tag w:val="goog_rdk_307"/>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ffffff" w:space="0" w:sz="3" w:val="single"/>
                </w:tcBorders>
                <w:shd w:fill="d9d9d9" w:val="clear"/>
                <w:tcMar>
                  <w:top w:w="20.0" w:type="dxa"/>
                  <w:left w:w="20.0" w:type="dxa"/>
                  <w:bottom w:w="100.0" w:type="dxa"/>
                  <w:right w:w="20.0" w:type="dxa"/>
                </w:tcMar>
                <w:vAlign w:val="center"/>
              </w:tcPr>
              <w:sdt>
                <w:sdtPr>
                  <w:id w:val="1622972005"/>
                  <w:tag w:val="goog_rdk_312"/>
                </w:sdtPr>
                <w:sdtContent>
                  <w:p w:rsidR="00000000" w:rsidDel="00000000" w:rsidP="00000000" w:rsidRDefault="00000000" w:rsidRPr="00000000" w14:paraId="00000149">
                    <w:pPr>
                      <w:jc w:val="center"/>
                      <w:rPr>
                        <w:ins w:author="MARIO . FICA SANCHEZ" w:id="0" w:date="2025-09-05T23:50:23Z"/>
                        <w:b w:val="1"/>
                        <w:sz w:val="24"/>
                        <w:szCs w:val="24"/>
                        <w:rPrChange w:author="MARIO . FICA SANCHEZ" w:id="1" w:date="2025-09-05T23:50:23Z">
                          <w:rPr>
                            <w:b w:val="1"/>
                            <w:sz w:val="24"/>
                            <w:szCs w:val="24"/>
                          </w:rPr>
                        </w:rPrChange>
                      </w:rPr>
                    </w:pPr>
                    <w:sdt>
                      <w:sdtPr>
                        <w:id w:val="514800281"/>
                        <w:tag w:val="goog_rdk_309"/>
                      </w:sdtPr>
                      <w:sdtContent>
                        <w:ins w:author="MARIO . FICA SANCHEZ" w:id="0" w:date="2025-09-05T23:50:23Z"/>
                        <w:sdt>
                          <w:sdtPr>
                            <w:id w:val="203400720"/>
                            <w:tag w:val="goog_rdk_310"/>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PowerPoint, Loom</w:t>
                              </w:r>
                            </w:ins>
                          </w:sdtContent>
                        </w:sdt>
                        <w:ins w:author="MARIO . FICA SANCHEZ" w:id="0" w:date="2025-09-05T23:50:23Z">
                          <w:sdt>
                            <w:sdtPr>
                              <w:id w:val="2038091159"/>
                              <w:tag w:val="goog_rdk_311"/>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ffffff" w:space="0" w:sz="3" w:val="single"/>
                </w:tcBorders>
                <w:shd w:fill="d9d9d9" w:val="clear"/>
                <w:tcMar>
                  <w:top w:w="20.0" w:type="dxa"/>
                  <w:left w:w="20.0" w:type="dxa"/>
                  <w:bottom w:w="100.0" w:type="dxa"/>
                  <w:right w:w="20.0" w:type="dxa"/>
                </w:tcMar>
                <w:vAlign w:val="center"/>
              </w:tcPr>
              <w:sdt>
                <w:sdtPr>
                  <w:id w:val="-502785915"/>
                  <w:tag w:val="goog_rdk_316"/>
                </w:sdtPr>
                <w:sdtContent>
                  <w:p w:rsidR="00000000" w:rsidDel="00000000" w:rsidP="00000000" w:rsidRDefault="00000000" w:rsidRPr="00000000" w14:paraId="0000014A">
                    <w:pPr>
                      <w:jc w:val="center"/>
                      <w:rPr>
                        <w:ins w:author="MARIO . FICA SANCHEZ" w:id="0" w:date="2025-09-05T23:50:23Z"/>
                        <w:b w:val="1"/>
                        <w:sz w:val="24"/>
                        <w:szCs w:val="24"/>
                        <w:rPrChange w:author="MARIO . FICA SANCHEZ" w:id="1" w:date="2025-09-05T23:50:23Z">
                          <w:rPr>
                            <w:b w:val="1"/>
                            <w:sz w:val="24"/>
                            <w:szCs w:val="24"/>
                          </w:rPr>
                        </w:rPrChange>
                      </w:rPr>
                    </w:pPr>
                    <w:sdt>
                      <w:sdtPr>
                        <w:id w:val="-600986929"/>
                        <w:tag w:val="goog_rdk_313"/>
                      </w:sdtPr>
                      <w:sdtContent>
                        <w:ins w:author="MARIO . FICA SANCHEZ" w:id="0" w:date="2025-09-05T23:50:23Z"/>
                        <w:sdt>
                          <w:sdtPr>
                            <w:id w:val="-882876297"/>
                            <w:tag w:val="goog_rdk_314"/>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1 semana</w:t>
                              </w:r>
                            </w:ins>
                          </w:sdtContent>
                        </w:sdt>
                        <w:ins w:author="MARIO . FICA SANCHEZ" w:id="0" w:date="2025-09-05T23:50:23Z">
                          <w:sdt>
                            <w:sdtPr>
                              <w:id w:val="-463722622"/>
                              <w:tag w:val="goog_rdk_315"/>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ffffff" w:space="0" w:sz="3" w:val="single"/>
                </w:tcBorders>
                <w:shd w:fill="d9d9d9" w:val="clear"/>
                <w:tcMar>
                  <w:top w:w="20.0" w:type="dxa"/>
                  <w:left w:w="20.0" w:type="dxa"/>
                  <w:bottom w:w="100.0" w:type="dxa"/>
                  <w:right w:w="20.0" w:type="dxa"/>
                </w:tcMar>
                <w:vAlign w:val="center"/>
              </w:tcPr>
              <w:sdt>
                <w:sdtPr>
                  <w:id w:val="-1379406269"/>
                  <w:tag w:val="goog_rdk_320"/>
                </w:sdtPr>
                <w:sdtContent>
                  <w:p w:rsidR="00000000" w:rsidDel="00000000" w:rsidP="00000000" w:rsidRDefault="00000000" w:rsidRPr="00000000" w14:paraId="0000014B">
                    <w:pPr>
                      <w:jc w:val="center"/>
                      <w:rPr>
                        <w:ins w:author="MARIO . FICA SANCHEZ" w:id="0" w:date="2025-09-05T23:50:23Z"/>
                        <w:b w:val="1"/>
                        <w:sz w:val="24"/>
                        <w:szCs w:val="24"/>
                        <w:rPrChange w:author="MARIO . FICA SANCHEZ" w:id="1" w:date="2025-09-05T23:50:23Z">
                          <w:rPr>
                            <w:b w:val="1"/>
                            <w:sz w:val="24"/>
                            <w:szCs w:val="24"/>
                          </w:rPr>
                        </w:rPrChange>
                      </w:rPr>
                    </w:pPr>
                    <w:sdt>
                      <w:sdtPr>
                        <w:id w:val="-1778458543"/>
                        <w:tag w:val="goog_rdk_317"/>
                      </w:sdtPr>
                      <w:sdtContent>
                        <w:ins w:author="MARIO . FICA SANCHEZ" w:id="0" w:date="2025-09-05T23:50:23Z"/>
                        <w:sdt>
                          <w:sdtPr>
                            <w:id w:val="1586487672"/>
                            <w:tag w:val="goog_rdk_318"/>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Ambos</w:t>
                              </w:r>
                            </w:ins>
                          </w:sdtContent>
                        </w:sdt>
                        <w:ins w:author="MARIO . FICA SANCHEZ" w:id="0" w:date="2025-09-05T23:50:23Z">
                          <w:sdt>
                            <w:sdtPr>
                              <w:id w:val="1996571302"/>
                              <w:tag w:val="goog_rdk_319"/>
                            </w:sdtPr>
                            <w:sdtContent>
                              <w:r w:rsidDel="00000000" w:rsidR="00000000" w:rsidRPr="00000000">
                                <w:rPr>
                                  <w:rtl w:val="0"/>
                                </w:rPr>
                              </w:r>
                            </w:sdtContent>
                          </w:sdt>
                        </w:ins>
                      </w:sdtContent>
                    </w:sdt>
                  </w:p>
                </w:sdtContent>
              </w:sdt>
            </w:tc>
            <w:tc>
              <w:tcPr>
                <w:tcBorders>
                  <w:top w:color="ffffff" w:space="0" w:sz="3" w:val="single"/>
                  <w:left w:color="ffffff" w:space="0" w:sz="3" w:val="single"/>
                  <w:bottom w:color="000000" w:space="0" w:sz="0" w:val="nil"/>
                  <w:right w:color="000000" w:space="0" w:sz="0" w:val="nil"/>
                </w:tcBorders>
                <w:shd w:fill="d9d9d9" w:val="clear"/>
                <w:tcMar>
                  <w:top w:w="20.0" w:type="dxa"/>
                  <w:left w:w="20.0" w:type="dxa"/>
                  <w:bottom w:w="100.0" w:type="dxa"/>
                  <w:right w:w="20.0" w:type="dxa"/>
                </w:tcMar>
                <w:vAlign w:val="center"/>
              </w:tcPr>
              <w:sdt>
                <w:sdtPr>
                  <w:id w:val="-597600218"/>
                  <w:tag w:val="goog_rdk_324"/>
                </w:sdtPr>
                <w:sdtContent>
                  <w:p w:rsidR="00000000" w:rsidDel="00000000" w:rsidP="00000000" w:rsidRDefault="00000000" w:rsidRPr="00000000" w14:paraId="0000014C">
                    <w:pPr>
                      <w:jc w:val="center"/>
                      <w:rPr>
                        <w:ins w:author="MARIO . FICA SANCHEZ" w:id="0" w:date="2025-09-05T23:50:23Z"/>
                        <w:b w:val="1"/>
                        <w:sz w:val="24"/>
                        <w:szCs w:val="24"/>
                        <w:rPrChange w:author="MARIO . FICA SANCHEZ" w:id="1" w:date="2025-09-05T23:50:23Z">
                          <w:rPr>
                            <w:b w:val="1"/>
                            <w:sz w:val="24"/>
                            <w:szCs w:val="24"/>
                          </w:rPr>
                        </w:rPrChange>
                      </w:rPr>
                    </w:pPr>
                    <w:sdt>
                      <w:sdtPr>
                        <w:id w:val="-1551744557"/>
                        <w:tag w:val="goog_rdk_321"/>
                      </w:sdtPr>
                      <w:sdtContent>
                        <w:ins w:author="MARIO . FICA SANCHEZ" w:id="0" w:date="2025-09-05T23:50:23Z"/>
                        <w:sdt>
                          <w:sdtPr>
                            <w:id w:val="-2033976372"/>
                            <w:tag w:val="goog_rdk_322"/>
                          </w:sdtPr>
                          <w:sdtContent>
                            <w:ins w:author="MARIO . FICA SANCHEZ" w:id="0" w:date="2025-09-05T23:50:23Z">
                              <w:r w:rsidDel="00000000" w:rsidR="00000000" w:rsidRPr="00000000">
                                <w:rPr>
                                  <w:b w:val="1"/>
                                  <w:rtl w:val="0"/>
                                  <w:rPrChange w:author="MARIO . FICA SANCHEZ" w:id="1" w:date="2025-09-05T23:50:23Z">
                                    <w:rPr>
                                      <w:b w:val="1"/>
                                      <w:sz w:val="24"/>
                                      <w:szCs w:val="24"/>
                                    </w:rPr>
                                  </w:rPrChange>
                                </w:rPr>
                                <w:t xml:space="preserve">Ensayar presentación</w:t>
                              </w:r>
                            </w:ins>
                          </w:sdtContent>
                        </w:sdt>
                        <w:ins w:author="MARIO . FICA SANCHEZ" w:id="0" w:date="2025-09-05T23:50:23Z">
                          <w:sdt>
                            <w:sdtPr>
                              <w:id w:val="-1527179076"/>
                              <w:tag w:val="goog_rdk_323"/>
                            </w:sdtPr>
                            <w:sdtContent>
                              <w:r w:rsidDel="00000000" w:rsidR="00000000" w:rsidRPr="00000000">
                                <w:rPr>
                                  <w:rtl w:val="0"/>
                                </w:rPr>
                              </w:r>
                            </w:sdtContent>
                          </w:sdt>
                        </w:ins>
                      </w:sdtContent>
                    </w:sdt>
                  </w:p>
                </w:sdtContent>
              </w:sdt>
            </w:tc>
          </w:tr>
        </w:sdtContent>
      </w:sdt>
    </w:tbl>
    <w:p w:rsidR="00000000" w:rsidDel="00000000" w:rsidP="00000000" w:rsidRDefault="00000000" w:rsidRPr="00000000" w14:paraId="0000014D">
      <w:pPr>
        <w:rPr>
          <w:b w:val="1"/>
          <w:sz w:val="24"/>
          <w:szCs w:val="24"/>
        </w:rPr>
      </w:pPr>
      <w:r w:rsidDel="00000000" w:rsidR="00000000" w:rsidRPr="00000000">
        <w:rPr>
          <w:rtl w:val="0"/>
        </w:rPr>
      </w:r>
    </w:p>
    <w:tbl>
      <w:tblPr>
        <w:tblStyle w:val="Table3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-1133474</wp:posOffset>
            </wp:positionH>
            <wp:positionV relativeFrom="paragraph">
              <wp:posOffset>361950</wp:posOffset>
            </wp:positionV>
            <wp:extent cx="4115753" cy="2324100"/>
            <wp:effectExtent b="0" l="0" r="0" t="0"/>
            <wp:wrapNone/>
            <wp:docPr id="5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5753" cy="2324100"/>
                    </a:xfrm>
                    <a:prstGeom prst="rect"/>
                    <a:ln/>
                  </pic:spPr>
                </pic:pic>
              </a:graphicData>
            </a:graphic>
          </wp:anchor>
        </w:drawing>
      </w:r>
    </w:p>
    <w:p w:rsidR="00000000" w:rsidDel="00000000" w:rsidP="00000000" w:rsidRDefault="00000000" w:rsidRPr="00000000" w14:paraId="00000159">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2981325</wp:posOffset>
            </wp:positionH>
            <wp:positionV relativeFrom="paragraph">
              <wp:posOffset>155586</wp:posOffset>
            </wp:positionV>
            <wp:extent cx="3495675" cy="2279987"/>
            <wp:effectExtent b="0" l="0" r="0" t="0"/>
            <wp:wrapNone/>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95675" cy="2279987"/>
                    </a:xfrm>
                    <a:prstGeom prst="rect"/>
                    <a:ln/>
                  </pic:spPr>
                </pic:pic>
              </a:graphicData>
            </a:graphic>
          </wp:anchor>
        </w:drawing>
      </w:r>
    </w:p>
    <w:p w:rsidR="00000000" w:rsidDel="00000000" w:rsidP="00000000" w:rsidRDefault="00000000" w:rsidRPr="00000000" w14:paraId="000001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tbl>
      <w:tblPr>
        <w:tblStyle w:val="Table34"/>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8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fin</w:t>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b w:val="1"/>
                <w:sz w:val="16"/>
                <w:szCs w:val="16"/>
                <w:rtl w:val="0"/>
              </w:rPr>
              <w:t xml:space="preserve">po</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cision</w:t>
            </w:r>
          </w:p>
        </w:tc>
      </w:tr>
      <w:tr>
        <w:trPr>
          <w:cantSplit w:val="0"/>
          <w:trHeight w:val="303" w:hRule="atLeast"/>
          <w:tblHeader w:val="0"/>
        </w:trPr>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3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blPr>
  </w:style>
  <w:style w:type="table" w:styleId="Table33">
    <w:basedOn w:val="TableNormal"/>
    <w:rPr>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S5jl5Bu+kzMiSuSmGQdeehN5Ng==">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